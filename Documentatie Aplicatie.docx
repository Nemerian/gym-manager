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E1F" w:rsidRDefault="00EE630E" w:rsidP="00EE630E">
      <w:pPr>
        <w:pStyle w:val="ListParagraph"/>
        <w:numPr>
          <w:ilvl w:val="0"/>
          <w:numId w:val="1"/>
        </w:numPr>
        <w:rPr>
          <w:b/>
        </w:rPr>
      </w:pPr>
      <w:r w:rsidRPr="00EE630E">
        <w:rPr>
          <w:b/>
        </w:rPr>
        <w:t>CONFIGURARE   MYSQL</w:t>
      </w:r>
    </w:p>
    <w:p w:rsidR="00EE630E" w:rsidRDefault="00EE630E" w:rsidP="00EE630E">
      <w:pPr>
        <w:pStyle w:val="ListParagraph"/>
        <w:numPr>
          <w:ilvl w:val="0"/>
          <w:numId w:val="3"/>
        </w:numPr>
      </w:pPr>
      <w:r>
        <w:t>d</w:t>
      </w:r>
      <w:r w:rsidRPr="00EE630E">
        <w:t>eschidem</w:t>
      </w:r>
      <w:r>
        <w:t xml:space="preserve"> MySql</w:t>
      </w:r>
    </w:p>
    <w:p w:rsidR="00EE630E" w:rsidRDefault="00EE630E" w:rsidP="00EE630E">
      <w:pPr>
        <w:pStyle w:val="ListParagraph"/>
        <w:numPr>
          <w:ilvl w:val="0"/>
          <w:numId w:val="3"/>
        </w:numPr>
      </w:pPr>
      <w:r>
        <w:t>creem Baza de date     ”AdrianGym”</w:t>
      </w:r>
    </w:p>
    <w:p w:rsidR="00EE630E" w:rsidRDefault="00EE630E" w:rsidP="00EE630E">
      <w:pPr>
        <w:pStyle w:val="ListParagraph"/>
        <w:numPr>
          <w:ilvl w:val="0"/>
          <w:numId w:val="3"/>
        </w:numPr>
      </w:pPr>
      <w:r>
        <w:t xml:space="preserve">creem user ”Radu”  pentru aceasta baza de date - </w:t>
      </w:r>
      <w:r w:rsidRPr="00EE630E">
        <w:t>Gives all privileges to the new user</w:t>
      </w:r>
    </w:p>
    <w:p w:rsidR="00EE630E" w:rsidRDefault="00EE630E" w:rsidP="00EE630E">
      <w:pPr>
        <w:pStyle w:val="ListParagraph"/>
      </w:pPr>
    </w:p>
    <w:p w:rsidR="00EE630E" w:rsidRDefault="00EE630E" w:rsidP="00EE630E">
      <w:pPr>
        <w:pStyle w:val="ListParagraph"/>
      </w:pPr>
      <w:r>
        <w:t xml:space="preserve">Nu este nevoie sa creem tabele deoarece Hibernate stie sa creeze tabele din clasele Entity (Membru) daca configuram : </w:t>
      </w:r>
      <w:r w:rsidRPr="00EE630E">
        <w:t>spring.jpa.hibernate.ddl-auto=update</w:t>
      </w:r>
    </w:p>
    <w:p w:rsidR="004E3718" w:rsidRDefault="004E3718" w:rsidP="00EE630E">
      <w:pPr>
        <w:pStyle w:val="ListParagraph"/>
      </w:pPr>
      <w:r w:rsidRPr="004E3718">
        <w:t>Hibernate automatically translates the entity into a table.</w:t>
      </w:r>
    </w:p>
    <w:p w:rsidR="00EE630E" w:rsidRDefault="00EE630E" w:rsidP="00EE630E">
      <w:pPr>
        <w:pStyle w:val="ListParagraph"/>
      </w:pPr>
    </w:p>
    <w:p w:rsidR="00EE630E" w:rsidRPr="004E3718" w:rsidRDefault="004E3718" w:rsidP="004E3718">
      <w:pPr>
        <w:pStyle w:val="ListParagraph"/>
        <w:numPr>
          <w:ilvl w:val="0"/>
          <w:numId w:val="1"/>
        </w:numPr>
        <w:rPr>
          <w:b/>
        </w:rPr>
      </w:pPr>
      <w:r w:rsidRPr="004E3718">
        <w:rPr>
          <w:b/>
        </w:rPr>
        <w:t>Create the Repository -  MembruRepository.java</w:t>
      </w:r>
    </w:p>
    <w:p w:rsidR="004E3718" w:rsidRDefault="004E3718" w:rsidP="004E3718">
      <w:pPr>
        <w:pStyle w:val="ListParagraph"/>
        <w:rPr>
          <w:rFonts w:ascii="Arial" w:hAnsi="Arial" w:cs="Arial"/>
          <w:color w:val="333333"/>
        </w:rPr>
      </w:pPr>
      <w:r>
        <w:rPr>
          <w:rFonts w:ascii="Arial" w:hAnsi="Arial" w:cs="Arial"/>
          <w:color w:val="333333"/>
        </w:rPr>
        <w:t>You need to create the repository that holds user records, as the following listing</w:t>
      </w:r>
    </w:p>
    <w:p w:rsidR="004E3718" w:rsidRDefault="004E3718" w:rsidP="004E3718">
      <w:pPr>
        <w:pStyle w:val="ListParagraph"/>
        <w:rPr>
          <w:rFonts w:ascii="Arial" w:hAnsi="Arial" w:cs="Arial"/>
          <w:color w:val="333333"/>
        </w:rPr>
      </w:pPr>
    </w:p>
    <w:p w:rsidR="004E3718" w:rsidRDefault="004E3718" w:rsidP="004E3718">
      <w:pPr>
        <w:pStyle w:val="ListParagraph"/>
      </w:pPr>
      <w:r>
        <w:t>import .......Membru;</w:t>
      </w:r>
    </w:p>
    <w:p w:rsidR="004E3718" w:rsidRDefault="004E3718" w:rsidP="004E3718">
      <w:pPr>
        <w:pStyle w:val="ListParagraph"/>
      </w:pPr>
    </w:p>
    <w:p w:rsidR="004E3718" w:rsidRDefault="004E3718" w:rsidP="004E3718">
      <w:pPr>
        <w:pStyle w:val="ListParagraph"/>
      </w:pPr>
      <w:r>
        <w:t>// This will be AUTO IMPLEMENTED by Spring into a Bean called membruRepository</w:t>
      </w:r>
    </w:p>
    <w:p w:rsidR="004E3718" w:rsidRDefault="004E3718" w:rsidP="004E3718">
      <w:pPr>
        <w:pStyle w:val="ListParagraph"/>
      </w:pPr>
      <w:r>
        <w:t>// CRUD refers Create, Read, Update, Delete</w:t>
      </w:r>
    </w:p>
    <w:p w:rsidR="004E3718" w:rsidRDefault="004E3718" w:rsidP="004E3718">
      <w:pPr>
        <w:pStyle w:val="ListParagraph"/>
      </w:pPr>
    </w:p>
    <w:p w:rsidR="004E3718" w:rsidRDefault="004E3718" w:rsidP="004E3718">
      <w:pPr>
        <w:pStyle w:val="ListParagraph"/>
      </w:pPr>
      <w:r>
        <w:t>public interface MembruRepository extends CrudRepository&lt;Membru, Long&gt; {</w:t>
      </w:r>
    </w:p>
    <w:p w:rsidR="004E3718" w:rsidRDefault="004E3718" w:rsidP="004E3718">
      <w:pPr>
        <w:pStyle w:val="ListParagraph"/>
      </w:pPr>
      <w:r>
        <w:t>}</w:t>
      </w:r>
    </w:p>
    <w:p w:rsidR="004E3718" w:rsidRDefault="004E3718" w:rsidP="004E3718">
      <w:pPr>
        <w:pStyle w:val="ListParagraph"/>
      </w:pPr>
    </w:p>
    <w:p w:rsidR="00A14144" w:rsidRDefault="004E3718" w:rsidP="00A14144">
      <w:pPr>
        <w:pStyle w:val="ListParagraph"/>
        <w:jc w:val="both"/>
      </w:pPr>
      <w:r>
        <w:t xml:space="preserve">Deci in repository noi importam clasa noastra entity (Membru) si definim interfata  MembruRepository extends CrudRepository.  Spring va crea el </w:t>
      </w:r>
      <w:r w:rsidR="00A14144">
        <w:t xml:space="preserve">automat </w:t>
      </w:r>
      <w:r>
        <w:t xml:space="preserve">un bean </w:t>
      </w:r>
      <w:r w:rsidR="00A14144">
        <w:t xml:space="preserve">( </w:t>
      </w:r>
      <w:r>
        <w:t>membruRepository</w:t>
      </w:r>
      <w:r w:rsidR="00A14144">
        <w:t>)</w:t>
      </w:r>
      <w:r>
        <w:t xml:space="preserve"> care va crea instantele Membru.</w:t>
      </w:r>
      <w:r w:rsidR="005C5916">
        <w:t xml:space="preserve"> ( bean este un sablon dupa care se creeaza instantele)</w:t>
      </w:r>
      <w:r w:rsidR="00A14144">
        <w:t xml:space="preserve">. Cum era la noi  </w:t>
      </w:r>
      <w:r w:rsidR="00A14144" w:rsidRPr="00A14144">
        <w:t>repository.save(newMembru)</w:t>
      </w:r>
      <w:r w:rsidR="00A14144">
        <w:t xml:space="preserve"> nu e nevoie sa implementam save deoarece el se  genereaza automat.</w:t>
      </w:r>
    </w:p>
    <w:p w:rsidR="00A14144" w:rsidRDefault="00A14144" w:rsidP="00A14144">
      <w:pPr>
        <w:pStyle w:val="ListParagraph"/>
        <w:jc w:val="both"/>
      </w:pPr>
    </w:p>
    <w:p w:rsidR="00A14144" w:rsidRDefault="00A14144" w:rsidP="00A14144">
      <w:pPr>
        <w:pStyle w:val="ListParagraph"/>
        <w:jc w:val="both"/>
      </w:pPr>
      <w:r>
        <w:rPr>
          <w:rFonts w:ascii="Arial" w:hAnsi="Arial" w:cs="Arial"/>
          <w:color w:val="333333"/>
        </w:rPr>
        <w:t xml:space="preserve">Spring automatically implements this repository interface in a bean that has the same name (with a change in the case — it is called  </w:t>
      </w:r>
      <w:r>
        <w:t xml:space="preserve">membruRepository. </w:t>
      </w:r>
    </w:p>
    <w:p w:rsidR="00FA4085" w:rsidRDefault="00FA4085" w:rsidP="00A14144">
      <w:pPr>
        <w:pStyle w:val="ListParagraph"/>
        <w:jc w:val="both"/>
      </w:pPr>
    </w:p>
    <w:p w:rsidR="00FA4085" w:rsidRDefault="00FA4085" w:rsidP="00FA4085">
      <w:pPr>
        <w:pStyle w:val="ListParagraph"/>
        <w:numPr>
          <w:ilvl w:val="0"/>
          <w:numId w:val="1"/>
        </w:numPr>
        <w:jc w:val="both"/>
      </w:pPr>
      <w:r>
        <w:t>Testare User</w:t>
      </w:r>
    </w:p>
    <w:p w:rsidR="00FA4085" w:rsidRDefault="00FA4085" w:rsidP="00FA4085">
      <w:pPr>
        <w:pStyle w:val="ListParagraph"/>
        <w:numPr>
          <w:ilvl w:val="0"/>
          <w:numId w:val="3"/>
        </w:numPr>
        <w:jc w:val="both"/>
      </w:pPr>
      <w:r>
        <w:t xml:space="preserve"> lansez Mysql  din XAMPP</w:t>
      </w:r>
    </w:p>
    <w:p w:rsidR="00FA4085" w:rsidRDefault="00FA4085" w:rsidP="00FA4085">
      <w:pPr>
        <w:pStyle w:val="ListParagraph"/>
        <w:numPr>
          <w:ilvl w:val="0"/>
          <w:numId w:val="3"/>
        </w:numPr>
        <w:jc w:val="both"/>
      </w:pPr>
      <w:r>
        <w:t>Cmd  in c:\xampp\mysql\bin</w:t>
      </w:r>
    </w:p>
    <w:p w:rsidR="00FA4085" w:rsidRDefault="00FA4085" w:rsidP="00FA4085">
      <w:pPr>
        <w:pStyle w:val="ListParagraph"/>
        <w:numPr>
          <w:ilvl w:val="0"/>
          <w:numId w:val="3"/>
        </w:numPr>
        <w:jc w:val="both"/>
      </w:pPr>
      <w:r>
        <w:t>c:\xampp\mysql\bin\</w:t>
      </w:r>
      <w:r w:rsidR="003047E8">
        <w:t>&gt;mysql -u r</w:t>
      </w:r>
      <w:r w:rsidRPr="00FA4085">
        <w:t>adu -p12345</w:t>
      </w:r>
    </w:p>
    <w:p w:rsidR="00FA4085" w:rsidRDefault="00FA4085" w:rsidP="00FA4085">
      <w:pPr>
        <w:pStyle w:val="ListParagraph"/>
        <w:numPr>
          <w:ilvl w:val="0"/>
          <w:numId w:val="3"/>
        </w:numPr>
        <w:jc w:val="both"/>
      </w:pPr>
      <w:r w:rsidRPr="00FA4085">
        <w:t>MariaDB [(none)]&gt; show databases;</w:t>
      </w:r>
    </w:p>
    <w:p w:rsidR="005C4B4A" w:rsidRDefault="005C4B4A" w:rsidP="005C4B4A">
      <w:pPr>
        <w:pStyle w:val="ListParagraph"/>
        <w:jc w:val="both"/>
      </w:pPr>
    </w:p>
    <w:p w:rsidR="00487121" w:rsidRDefault="00487121" w:rsidP="00487121">
      <w:pPr>
        <w:pStyle w:val="ListParagraph"/>
        <w:numPr>
          <w:ilvl w:val="0"/>
          <w:numId w:val="1"/>
        </w:numPr>
        <w:jc w:val="both"/>
      </w:pPr>
      <w:r>
        <w:t xml:space="preserve">Install mvn </w:t>
      </w:r>
      <w:r w:rsidR="007864D2">
        <w:t xml:space="preserve"> ( pentru creare fisier war la instalare pe server extern)</w:t>
      </w:r>
    </w:p>
    <w:p w:rsidR="0024611C" w:rsidRDefault="0024611C" w:rsidP="0024611C">
      <w:pPr>
        <w:pStyle w:val="ListParagraph"/>
        <w:jc w:val="both"/>
      </w:pPr>
      <w:r w:rsidRPr="0024611C">
        <w:t>mvn clean install</w:t>
      </w:r>
    </w:p>
    <w:p w:rsidR="0024611C" w:rsidRDefault="0024611C" w:rsidP="0024611C">
      <w:pPr>
        <w:pStyle w:val="ListParagraph"/>
        <w:jc w:val="both"/>
      </w:pPr>
    </w:p>
    <w:p w:rsidR="00487121" w:rsidRDefault="0019378F" w:rsidP="00487121">
      <w:pPr>
        <w:pStyle w:val="ListParagraph"/>
        <w:jc w:val="both"/>
      </w:pPr>
      <w:hyperlink r:id="rId6" w:history="1">
        <w:r w:rsidR="00487121">
          <w:rPr>
            <w:rStyle w:val="Hyperlink"/>
          </w:rPr>
          <w:t>Maven – Installing Apache Maven</w:t>
        </w:r>
      </w:hyperlink>
      <w:r w:rsidR="00487121">
        <w:t xml:space="preserve"> </w:t>
      </w:r>
    </w:p>
    <w:p w:rsidR="00BC30C3" w:rsidRDefault="00BC30C3" w:rsidP="00487121">
      <w:pPr>
        <w:pStyle w:val="ListParagraph"/>
        <w:jc w:val="both"/>
      </w:pPr>
      <w:r>
        <w:t xml:space="preserve">&gt; </w:t>
      </w:r>
      <w:r w:rsidRPr="00BC30C3">
        <w:t>set JAVA_HOME="C:\Program Files (x86)\Java\jre1.8.0_281"</w:t>
      </w:r>
    </w:p>
    <w:p w:rsidR="00BC30C3" w:rsidRDefault="00BC30C3" w:rsidP="00BC30C3">
      <w:pPr>
        <w:jc w:val="both"/>
      </w:pPr>
      <w:r>
        <w:t xml:space="preserve">            &gt; </w:t>
      </w:r>
      <w:r w:rsidRPr="00BC30C3">
        <w:t>set M2_HOME="C:\Program Files\apache-maven-3.8.1"</w:t>
      </w:r>
    </w:p>
    <w:p w:rsidR="00BC30C3" w:rsidRDefault="00BC30C3" w:rsidP="00487121">
      <w:pPr>
        <w:pStyle w:val="ListParagraph"/>
        <w:jc w:val="both"/>
        <w:rPr>
          <w:rFonts w:ascii="Arial" w:hAnsi="Arial" w:cs="Arial"/>
          <w:color w:val="242729"/>
          <w:sz w:val="23"/>
          <w:szCs w:val="23"/>
          <w:shd w:val="clear" w:color="auto" w:fill="FFFFFF"/>
        </w:rPr>
      </w:pPr>
      <w:r>
        <w:rPr>
          <w:rFonts w:ascii="Arial" w:hAnsi="Arial" w:cs="Arial"/>
          <w:color w:val="242729"/>
          <w:sz w:val="23"/>
          <w:szCs w:val="23"/>
          <w:shd w:val="clear" w:color="auto" w:fill="FFFFFF"/>
        </w:rPr>
        <w:t>- looking at "Environment Variables" inside "System Properties"</w:t>
      </w:r>
    </w:p>
    <w:p w:rsidR="0024611C" w:rsidRDefault="0024611C" w:rsidP="00487121">
      <w:pPr>
        <w:pStyle w:val="ListParagraph"/>
        <w:jc w:val="both"/>
      </w:pPr>
    </w:p>
    <w:p w:rsidR="005C4B4A" w:rsidRDefault="005C4B4A" w:rsidP="005C4B4A">
      <w:pPr>
        <w:pStyle w:val="ListParagraph"/>
        <w:numPr>
          <w:ilvl w:val="0"/>
          <w:numId w:val="1"/>
        </w:numPr>
        <w:jc w:val="both"/>
      </w:pPr>
      <w:r>
        <w:t>Kill a port</w:t>
      </w:r>
    </w:p>
    <w:p w:rsidR="005C4B4A" w:rsidRDefault="005C4B4A" w:rsidP="005C4B4A">
      <w:pPr>
        <w:pStyle w:val="HTMLPreformatted"/>
        <w:textAlignment w:val="baseline"/>
        <w:rPr>
          <w:rStyle w:val="HTMLCode"/>
          <w:rFonts w:ascii="Consolas" w:hAnsi="Consolas"/>
          <w:b/>
          <w:bdr w:val="none" w:sz="0" w:space="0" w:color="auto" w:frame="1"/>
        </w:rPr>
      </w:pPr>
      <w:r>
        <w:rPr>
          <w:rStyle w:val="HTMLCode"/>
          <w:rFonts w:ascii="Consolas" w:hAnsi="Consolas"/>
          <w:bdr w:val="none" w:sz="0" w:space="0" w:color="auto" w:frame="1"/>
        </w:rPr>
        <w:t xml:space="preserve">       </w:t>
      </w:r>
      <w:proofErr w:type="spellStart"/>
      <w:proofErr w:type="gramStart"/>
      <w:r w:rsidRPr="007864D2">
        <w:rPr>
          <w:rStyle w:val="HTMLCode"/>
          <w:rFonts w:ascii="Consolas" w:hAnsi="Consolas"/>
          <w:b/>
          <w:bdr w:val="none" w:sz="0" w:space="0" w:color="auto" w:frame="1"/>
        </w:rPr>
        <w:t>taskkill</w:t>
      </w:r>
      <w:proofErr w:type="spellEnd"/>
      <w:proofErr w:type="gramEnd"/>
      <w:r w:rsidRPr="007864D2">
        <w:rPr>
          <w:rStyle w:val="HTMLCode"/>
          <w:rFonts w:ascii="Consolas" w:hAnsi="Consolas"/>
          <w:b/>
          <w:bdr w:val="none" w:sz="0" w:space="0" w:color="auto" w:frame="1"/>
        </w:rPr>
        <w:t xml:space="preserve"> /</w:t>
      </w:r>
      <w:proofErr w:type="spellStart"/>
      <w:r w:rsidRPr="007864D2">
        <w:rPr>
          <w:rStyle w:val="HTMLCode"/>
          <w:rFonts w:ascii="Consolas" w:hAnsi="Consolas"/>
          <w:b/>
          <w:bdr w:val="none" w:sz="0" w:space="0" w:color="auto" w:frame="1"/>
        </w:rPr>
        <w:t>pid</w:t>
      </w:r>
      <w:proofErr w:type="spellEnd"/>
      <w:r w:rsidRPr="007864D2">
        <w:rPr>
          <w:rStyle w:val="HTMLCode"/>
          <w:rFonts w:ascii="Consolas" w:hAnsi="Consolas"/>
          <w:b/>
          <w:bdr w:val="none" w:sz="0" w:space="0" w:color="auto" w:frame="1"/>
        </w:rPr>
        <w:t xml:space="preserve"> </w:t>
      </w:r>
      <w:proofErr w:type="spellStart"/>
      <w:r w:rsidRPr="007864D2">
        <w:rPr>
          <w:rStyle w:val="HTMLCode"/>
          <w:rFonts w:ascii="Consolas" w:hAnsi="Consolas"/>
          <w:b/>
          <w:bdr w:val="none" w:sz="0" w:space="0" w:color="auto" w:frame="1"/>
        </w:rPr>
        <w:t>xxxx</w:t>
      </w:r>
      <w:proofErr w:type="spellEnd"/>
      <w:r w:rsidRPr="007864D2">
        <w:rPr>
          <w:rStyle w:val="HTMLCode"/>
          <w:rFonts w:ascii="Consolas" w:hAnsi="Consolas"/>
          <w:b/>
          <w:bdr w:val="none" w:sz="0" w:space="0" w:color="auto" w:frame="1"/>
        </w:rPr>
        <w:t xml:space="preserve"> /f</w:t>
      </w:r>
    </w:p>
    <w:p w:rsidR="007864D2" w:rsidRDefault="007864D2" w:rsidP="007864D2">
      <w:pPr>
        <w:pStyle w:val="ListParagraph"/>
        <w:jc w:val="both"/>
        <w:rPr>
          <w:rFonts w:ascii="Arial" w:hAnsi="Arial" w:cs="Arial"/>
          <w:color w:val="242729"/>
          <w:sz w:val="20"/>
          <w:szCs w:val="20"/>
          <w:shd w:val="clear" w:color="auto" w:fill="FFFFFF"/>
        </w:rPr>
      </w:pPr>
      <w:r>
        <w:rPr>
          <w:rStyle w:val="HTMLCode"/>
          <w:rFonts w:ascii="Consolas" w:hAnsi="Consolas"/>
          <w:b/>
          <w:bdr w:val="none" w:sz="0" w:space="0" w:color="auto" w:frame="1"/>
        </w:rPr>
        <w:t xml:space="preserve">( sau </w:t>
      </w:r>
      <w:r w:rsidRPr="007864D2">
        <w:rPr>
          <w:rFonts w:ascii="Arial" w:hAnsi="Arial" w:cs="Arial"/>
          <w:b/>
          <w:color w:val="242729"/>
          <w:sz w:val="20"/>
          <w:szCs w:val="20"/>
          <w:shd w:val="clear" w:color="auto" w:fill="FFFFFF"/>
        </w:rPr>
        <w:t>npx kill-port 8080</w:t>
      </w:r>
      <w:r>
        <w:rPr>
          <w:rFonts w:ascii="Arial" w:hAnsi="Arial" w:cs="Arial"/>
          <w:color w:val="242729"/>
          <w:sz w:val="20"/>
          <w:szCs w:val="20"/>
          <w:shd w:val="clear" w:color="auto" w:fill="FFFFFF"/>
        </w:rPr>
        <w:t xml:space="preserve"> – trebuie instalat npm )</w:t>
      </w:r>
    </w:p>
    <w:p w:rsidR="007864D2" w:rsidRPr="007864D2" w:rsidRDefault="007864D2" w:rsidP="005C4B4A">
      <w:pPr>
        <w:pStyle w:val="HTMLPreformatted"/>
        <w:textAlignment w:val="baseline"/>
        <w:rPr>
          <w:rFonts w:ascii="Consolas" w:hAnsi="Consolas"/>
          <w:b/>
        </w:rPr>
      </w:pPr>
    </w:p>
    <w:p w:rsidR="005C4B4A" w:rsidRDefault="005C4B4A" w:rsidP="005C4B4A">
      <w:pPr>
        <w:pStyle w:val="ListParagraph"/>
        <w:jc w:val="both"/>
      </w:pPr>
    </w:p>
    <w:p w:rsidR="003047E8" w:rsidRDefault="003047E8" w:rsidP="003047E8">
      <w:pPr>
        <w:jc w:val="both"/>
      </w:pPr>
    </w:p>
    <w:p w:rsidR="00376D1A" w:rsidRPr="00376D1A" w:rsidRDefault="00376D1A" w:rsidP="00376D1A">
      <w:pPr>
        <w:rPr>
          <w:b/>
          <w:u w:val="single"/>
        </w:rPr>
      </w:pPr>
      <w:r w:rsidRPr="00376D1A">
        <w:rPr>
          <w:b/>
          <w:u w:val="single"/>
        </w:rPr>
        <w:t>Comenzi MySql Command lines:</w:t>
      </w:r>
    </w:p>
    <w:p w:rsidR="003047E8" w:rsidRPr="00376D1A" w:rsidRDefault="003047E8" w:rsidP="003047E8">
      <w:pPr>
        <w:rPr>
          <w:b/>
          <w:sz w:val="20"/>
        </w:rPr>
      </w:pPr>
      <w:r w:rsidRPr="00376D1A">
        <w:rPr>
          <w:b/>
          <w:sz w:val="20"/>
        </w:rPr>
        <w:t>USERS :</w:t>
      </w:r>
    </w:p>
    <w:p w:rsidR="003047E8" w:rsidRPr="003047E8" w:rsidRDefault="003047E8" w:rsidP="003047E8">
      <w:pPr>
        <w:rPr>
          <w:b/>
        </w:rPr>
      </w:pPr>
      <w:r w:rsidRPr="003047E8">
        <w:t>List all users: </w:t>
      </w:r>
      <w:r>
        <w:t xml:space="preserve">     </w:t>
      </w:r>
      <w:r w:rsidRPr="003047E8">
        <w:rPr>
          <w:rStyle w:val="HTMLCode"/>
          <w:rFonts w:ascii="Consolas" w:hAnsi="Consolas"/>
          <w:b/>
          <w:color w:val="24292E"/>
        </w:rPr>
        <w:t>SELECT User,Host FROM mysql.user;</w:t>
      </w:r>
    </w:p>
    <w:p w:rsidR="003047E8" w:rsidRPr="003047E8" w:rsidRDefault="003047E8" w:rsidP="003047E8">
      <w:pPr>
        <w:rPr>
          <w:rStyle w:val="HTMLCode"/>
          <w:rFonts w:ascii="Consolas" w:hAnsi="Consolas"/>
          <w:b/>
          <w:color w:val="24292E"/>
        </w:rPr>
      </w:pPr>
      <w:r w:rsidRPr="003047E8">
        <w:t>Create new user: </w:t>
      </w:r>
      <w:r w:rsidRPr="003047E8">
        <w:rPr>
          <w:rStyle w:val="HTMLCode"/>
          <w:rFonts w:ascii="Consolas" w:hAnsi="Consolas"/>
          <w:b/>
          <w:color w:val="24292E"/>
        </w:rPr>
        <w:t>CREATE USER 'username'@'localhost' IDENTIFIED BY 'password';</w:t>
      </w:r>
    </w:p>
    <w:p w:rsidR="003047E8" w:rsidRPr="003047E8" w:rsidRDefault="003047E8" w:rsidP="003047E8">
      <w:pPr>
        <w:rPr>
          <w:rStyle w:val="HTMLCode"/>
          <w:rFonts w:ascii="Consolas" w:hAnsi="Consolas"/>
          <w:b/>
          <w:color w:val="24292E"/>
        </w:rPr>
      </w:pPr>
      <w:r w:rsidRPr="003047E8">
        <w:rPr>
          <w:rStyle w:val="HTMLCode"/>
          <w:rFonts w:ascii="Consolas" w:hAnsi="Consolas"/>
          <w:b/>
          <w:color w:val="24292E"/>
        </w:rPr>
        <w:t xml:space="preserve">  </w:t>
      </w:r>
      <w:r>
        <w:rPr>
          <w:rStyle w:val="HTMLCode"/>
          <w:rFonts w:ascii="Consolas" w:hAnsi="Consolas"/>
          <w:b/>
          <w:color w:val="24292E"/>
        </w:rPr>
        <w:t xml:space="preserve">  </w:t>
      </w:r>
      <w:r w:rsidRPr="003047E8">
        <w:t> </w:t>
      </w:r>
      <w:r w:rsidRPr="003047E8">
        <w:rPr>
          <w:rStyle w:val="HTMLCode"/>
          <w:rFonts w:ascii="Consolas" w:hAnsi="Consolas"/>
          <w:b/>
          <w:color w:val="24292E"/>
        </w:rPr>
        <w:t>CREATE USER 'radu'@'%' IDENTIFIED BY '12345';</w:t>
      </w:r>
    </w:p>
    <w:p w:rsidR="003047E8" w:rsidRPr="00376D1A" w:rsidRDefault="003047E8" w:rsidP="003047E8">
      <w:pPr>
        <w:rPr>
          <w:sz w:val="20"/>
          <w:szCs w:val="20"/>
        </w:rPr>
      </w:pPr>
      <w:r w:rsidRPr="003047E8">
        <w:t xml:space="preserve">    </w:t>
      </w:r>
      <w:r>
        <w:t xml:space="preserve">    </w:t>
      </w:r>
      <w:r w:rsidRPr="00376D1A">
        <w:rPr>
          <w:sz w:val="20"/>
          <w:szCs w:val="20"/>
        </w:rPr>
        <w:t>DROP  USER  'radu';</w:t>
      </w:r>
    </w:p>
    <w:p w:rsidR="003047E8" w:rsidRDefault="003047E8" w:rsidP="003047E8">
      <w:pPr>
        <w:rPr>
          <w:rStyle w:val="HTMLCode"/>
          <w:rFonts w:ascii="Consolas" w:hAnsi="Consolas"/>
          <w:b/>
          <w:color w:val="24292E"/>
        </w:rPr>
      </w:pPr>
      <w:r w:rsidRPr="003047E8">
        <w:t>Grant </w:t>
      </w:r>
      <w:r w:rsidRPr="003047E8">
        <w:rPr>
          <w:rStyle w:val="HTMLCode"/>
          <w:rFonts w:ascii="Consolas" w:hAnsi="Consolas"/>
          <w:b/>
          <w:color w:val="24292E"/>
        </w:rPr>
        <w:t>ALL</w:t>
      </w:r>
      <w:r w:rsidRPr="003047E8">
        <w:t> access to user for </w:t>
      </w:r>
      <w:r w:rsidRPr="003047E8">
        <w:rPr>
          <w:rStyle w:val="HTMLCode"/>
          <w:rFonts w:ascii="Consolas" w:hAnsi="Consolas"/>
          <w:b/>
          <w:color w:val="24292E"/>
        </w:rPr>
        <w:t>*</w:t>
      </w:r>
      <w:r w:rsidRPr="003047E8">
        <w:t> tables: </w:t>
      </w:r>
      <w:r w:rsidRPr="003047E8">
        <w:rPr>
          <w:rStyle w:val="HTMLCode"/>
          <w:rFonts w:ascii="Consolas" w:hAnsi="Consolas"/>
          <w:b/>
          <w:color w:val="24292E"/>
        </w:rPr>
        <w:t>GRANT ALL ON database.* TO 'user'@'localhost';</w:t>
      </w:r>
    </w:p>
    <w:p w:rsidR="00FA4085" w:rsidRPr="003047E8" w:rsidRDefault="003047E8" w:rsidP="003047E8">
      <w:r>
        <w:lastRenderedPageBreak/>
        <w:t xml:space="preserve">  </w:t>
      </w:r>
      <w:r w:rsidR="00376D1A">
        <w:t xml:space="preserve">     </w:t>
      </w:r>
      <w:r>
        <w:t xml:space="preserve"> </w:t>
      </w:r>
      <w:r w:rsidRPr="003047E8">
        <w:t> </w:t>
      </w:r>
      <w:r w:rsidRPr="003047E8">
        <w:rPr>
          <w:rStyle w:val="HTMLCode"/>
          <w:rFonts w:ascii="Consolas" w:hAnsi="Consolas"/>
          <w:b/>
          <w:color w:val="24292E"/>
        </w:rPr>
        <w:t xml:space="preserve">GRANT ALL ON </w:t>
      </w:r>
      <w:r>
        <w:rPr>
          <w:rStyle w:val="HTMLCode"/>
          <w:rFonts w:ascii="Consolas" w:hAnsi="Consolas"/>
          <w:b/>
          <w:color w:val="24292E"/>
        </w:rPr>
        <w:t>sala</w:t>
      </w:r>
      <w:r w:rsidRPr="003047E8">
        <w:rPr>
          <w:rStyle w:val="HTMLCode"/>
          <w:rFonts w:ascii="Consolas" w:hAnsi="Consolas"/>
          <w:b/>
          <w:color w:val="24292E"/>
        </w:rPr>
        <w:t>.* TO '</w:t>
      </w:r>
      <w:r>
        <w:rPr>
          <w:rStyle w:val="HTMLCode"/>
          <w:rFonts w:ascii="Consolas" w:hAnsi="Consolas"/>
          <w:b/>
          <w:color w:val="24292E"/>
        </w:rPr>
        <w:t>radu</w:t>
      </w:r>
      <w:r w:rsidRPr="003047E8">
        <w:rPr>
          <w:rStyle w:val="HTMLCode"/>
          <w:rFonts w:ascii="Consolas" w:hAnsi="Consolas"/>
          <w:b/>
          <w:color w:val="24292E"/>
        </w:rPr>
        <w:t>'@'</w:t>
      </w:r>
      <w:r>
        <w:rPr>
          <w:rStyle w:val="HTMLCode"/>
          <w:rFonts w:ascii="Consolas" w:hAnsi="Consolas"/>
          <w:b/>
          <w:color w:val="24292E"/>
        </w:rPr>
        <w:t>%</w:t>
      </w:r>
      <w:r w:rsidRPr="003047E8">
        <w:rPr>
          <w:rStyle w:val="HTMLCode"/>
          <w:rFonts w:ascii="Consolas" w:hAnsi="Consolas"/>
          <w:b/>
          <w:color w:val="24292E"/>
        </w:rPr>
        <w:t>';</w:t>
      </w:r>
      <w:r w:rsidR="00376D1A" w:rsidRPr="003047E8">
        <w:t xml:space="preserve"> </w:t>
      </w:r>
    </w:p>
    <w:p w:rsidR="00376D1A" w:rsidRDefault="00376D1A" w:rsidP="003047E8">
      <w:r>
        <w:t>Vezi :</w:t>
      </w:r>
    </w:p>
    <w:p w:rsidR="00FA4085" w:rsidRPr="003047E8" w:rsidRDefault="0019378F" w:rsidP="003047E8">
      <w:hyperlink r:id="rId7" w:history="1">
        <w:r w:rsidR="00FA4085" w:rsidRPr="003047E8">
          <w:rPr>
            <w:rStyle w:val="Hyperlink"/>
            <w:b/>
          </w:rPr>
          <w:t>MySQL CLI Cheatsheet · GitHub</w:t>
        </w:r>
      </w:hyperlink>
    </w:p>
    <w:p w:rsidR="00FA4085" w:rsidRDefault="00FA4085" w:rsidP="003047E8"/>
    <w:p w:rsidR="00A00F7D" w:rsidRDefault="00676C3F">
      <w:r>
        <w:br w:type="page"/>
      </w:r>
    </w:p>
    <w:p w:rsidR="00676C3F" w:rsidRPr="00E42F20" w:rsidRDefault="00E42F20">
      <w:pPr>
        <w:rPr>
          <w:b/>
          <w:u w:val="single"/>
        </w:rPr>
      </w:pPr>
      <w:r w:rsidRPr="00E42F20">
        <w:rPr>
          <w:b/>
          <w:u w:val="single"/>
        </w:rPr>
        <w:lastRenderedPageBreak/>
        <w:t>Tabele</w:t>
      </w:r>
      <w:r w:rsidR="0087642E">
        <w:rPr>
          <w:b/>
          <w:u w:val="single"/>
        </w:rPr>
        <w:t xml:space="preserve"> Aplicatie</w:t>
      </w:r>
    </w:p>
    <w:tbl>
      <w:tblPr>
        <w:tblW w:w="6495" w:type="dxa"/>
        <w:tblInd w:w="93" w:type="dxa"/>
        <w:tblLook w:val="04A0" w:firstRow="1" w:lastRow="0" w:firstColumn="1" w:lastColumn="0" w:noHBand="0" w:noVBand="1"/>
      </w:tblPr>
      <w:tblGrid>
        <w:gridCol w:w="1564"/>
        <w:gridCol w:w="802"/>
        <w:gridCol w:w="4129"/>
      </w:tblGrid>
      <w:tr w:rsidR="00E42F20" w:rsidTr="00E42F20">
        <w:trPr>
          <w:trHeight w:val="330"/>
        </w:trPr>
        <w:tc>
          <w:tcPr>
            <w:tcW w:w="1564" w:type="dxa"/>
            <w:tcBorders>
              <w:top w:val="nil"/>
              <w:left w:val="nil"/>
              <w:bottom w:val="nil"/>
              <w:right w:val="nil"/>
            </w:tcBorders>
            <w:shd w:val="clear" w:color="auto" w:fill="auto"/>
            <w:noWrap/>
            <w:vAlign w:val="bottom"/>
            <w:hideMark/>
          </w:tcPr>
          <w:p w:rsidR="00E42F20" w:rsidRDefault="00E42F20">
            <w:pPr>
              <w:rPr>
                <w:rFonts w:ascii="Calibri" w:hAnsi="Calibri" w:cs="Calibri"/>
                <w:color w:val="000000"/>
                <w:sz w:val="22"/>
                <w:szCs w:val="22"/>
              </w:rPr>
            </w:pPr>
          </w:p>
        </w:tc>
        <w:tc>
          <w:tcPr>
            <w:tcW w:w="802" w:type="dxa"/>
            <w:tcBorders>
              <w:top w:val="nil"/>
              <w:left w:val="nil"/>
              <w:bottom w:val="nil"/>
              <w:right w:val="nil"/>
            </w:tcBorders>
            <w:shd w:val="clear" w:color="auto" w:fill="auto"/>
            <w:noWrap/>
            <w:vAlign w:val="bottom"/>
            <w:hideMark/>
          </w:tcPr>
          <w:p w:rsidR="00E42F20" w:rsidRDefault="00E42F20">
            <w:pPr>
              <w:rPr>
                <w:rFonts w:ascii="Calibri" w:hAnsi="Calibri" w:cs="Calibri"/>
                <w:color w:val="000000"/>
                <w:sz w:val="22"/>
                <w:szCs w:val="22"/>
              </w:rPr>
            </w:pPr>
          </w:p>
        </w:tc>
        <w:tc>
          <w:tcPr>
            <w:tcW w:w="4129" w:type="dxa"/>
            <w:tcBorders>
              <w:top w:val="nil"/>
              <w:left w:val="nil"/>
              <w:bottom w:val="nil"/>
              <w:right w:val="nil"/>
            </w:tcBorders>
            <w:shd w:val="clear" w:color="auto" w:fill="auto"/>
            <w:noWrap/>
            <w:vAlign w:val="bottom"/>
            <w:hideMark/>
          </w:tcPr>
          <w:p w:rsidR="00E42F20" w:rsidRDefault="00E42F20">
            <w:pPr>
              <w:rPr>
                <w:rFonts w:ascii="Calibri" w:hAnsi="Calibri" w:cs="Calibri"/>
                <w:color w:val="000000"/>
                <w:sz w:val="22"/>
                <w:szCs w:val="22"/>
              </w:rPr>
            </w:pPr>
          </w:p>
        </w:tc>
      </w:tr>
      <w:tr w:rsidR="0087642E" w:rsidTr="00E42F20">
        <w:trPr>
          <w:trHeight w:val="330"/>
        </w:trPr>
        <w:tc>
          <w:tcPr>
            <w:tcW w:w="1564" w:type="dxa"/>
            <w:tcBorders>
              <w:top w:val="nil"/>
              <w:left w:val="nil"/>
              <w:bottom w:val="nil"/>
              <w:right w:val="nil"/>
            </w:tcBorders>
            <w:shd w:val="clear" w:color="D9EAD3" w:fill="D9EAD3"/>
            <w:noWrap/>
            <w:vAlign w:val="bottom"/>
            <w:hideMark/>
          </w:tcPr>
          <w:p w:rsidR="0087642E" w:rsidRDefault="0087642E">
            <w:pPr>
              <w:rPr>
                <w:rFonts w:ascii="Roboto" w:hAnsi="Roboto" w:cs="Calibri"/>
                <w:b/>
                <w:bCs/>
                <w:color w:val="000000"/>
                <w:sz w:val="22"/>
                <w:szCs w:val="22"/>
              </w:rPr>
            </w:pPr>
            <w:r>
              <w:rPr>
                <w:rFonts w:ascii="Roboto" w:hAnsi="Roboto" w:cs="Calibri"/>
                <w:b/>
                <w:bCs/>
                <w:color w:val="000000"/>
                <w:sz w:val="22"/>
                <w:szCs w:val="22"/>
              </w:rPr>
              <w:t>Tabela Membru</w:t>
            </w:r>
          </w:p>
        </w:tc>
        <w:tc>
          <w:tcPr>
            <w:tcW w:w="802" w:type="dxa"/>
            <w:tcBorders>
              <w:top w:val="nil"/>
              <w:left w:val="nil"/>
              <w:bottom w:val="nil"/>
              <w:right w:val="nil"/>
            </w:tcBorders>
            <w:shd w:val="clear" w:color="auto" w:fill="auto"/>
            <w:noWrap/>
            <w:vAlign w:val="bottom"/>
            <w:hideMark/>
          </w:tcPr>
          <w:p w:rsidR="0087642E" w:rsidRPr="00E42F20" w:rsidRDefault="0087642E" w:rsidP="00E42F20">
            <w:pPr>
              <w:pStyle w:val="ListParagraph"/>
              <w:rPr>
                <w:rFonts w:ascii="Calibri" w:hAnsi="Calibri" w:cs="Calibri"/>
                <w:color w:val="000000"/>
                <w:sz w:val="22"/>
                <w:szCs w:val="22"/>
              </w:rPr>
            </w:pPr>
          </w:p>
        </w:tc>
        <w:tc>
          <w:tcPr>
            <w:tcW w:w="4129" w:type="dxa"/>
            <w:tcBorders>
              <w:top w:val="nil"/>
              <w:left w:val="nil"/>
              <w:bottom w:val="nil"/>
              <w:right w:val="nil"/>
            </w:tcBorders>
            <w:shd w:val="clear" w:color="auto" w:fill="auto"/>
            <w:noWrap/>
            <w:vAlign w:val="bottom"/>
            <w:hideMark/>
          </w:tcPr>
          <w:p w:rsidR="0087642E" w:rsidRPr="0087642E" w:rsidRDefault="0087642E" w:rsidP="0087642E">
            <w:pPr>
              <w:pStyle w:val="ListParagraph"/>
              <w:numPr>
                <w:ilvl w:val="0"/>
                <w:numId w:val="9"/>
              </w:numPr>
              <w:rPr>
                <w:rFonts w:ascii="Calibri" w:hAnsi="Calibri" w:cs="Calibri"/>
                <w:color w:val="000000"/>
                <w:sz w:val="22"/>
                <w:szCs w:val="22"/>
              </w:rPr>
            </w:pPr>
            <w:r w:rsidRPr="0087642E">
              <w:rPr>
                <w:rFonts w:ascii="Calibri" w:hAnsi="Calibri" w:cs="Calibri"/>
                <w:color w:val="000000"/>
                <w:sz w:val="22"/>
                <w:szCs w:val="22"/>
              </w:rPr>
              <w:t>Relatie 1</w:t>
            </w:r>
            <w:r w:rsidRPr="00E42F20">
              <w:sym w:font="Wingdings" w:char="F0E0"/>
            </w:r>
            <w:r w:rsidRPr="0087642E">
              <w:rPr>
                <w:rFonts w:ascii="Calibri" w:hAnsi="Calibri" w:cs="Calibri"/>
                <w:color w:val="000000"/>
                <w:sz w:val="22"/>
                <w:szCs w:val="22"/>
              </w:rPr>
              <w:t xml:space="preserve"> n cu tabela Abonati</w:t>
            </w:r>
          </w:p>
        </w:tc>
      </w:tr>
      <w:tr w:rsidR="0087642E" w:rsidTr="00E42F20">
        <w:trPr>
          <w:trHeight w:val="330"/>
        </w:trPr>
        <w:tc>
          <w:tcPr>
            <w:tcW w:w="1564" w:type="dxa"/>
            <w:tcBorders>
              <w:top w:val="single" w:sz="8" w:space="0" w:color="auto"/>
              <w:left w:val="single" w:sz="8" w:space="0" w:color="auto"/>
              <w:bottom w:val="single" w:sz="8" w:space="0" w:color="auto"/>
              <w:right w:val="single" w:sz="4" w:space="0" w:color="000000"/>
            </w:tcBorders>
            <w:shd w:val="clear" w:color="auto" w:fill="auto"/>
            <w:noWrap/>
            <w:vAlign w:val="bottom"/>
            <w:hideMark/>
          </w:tcPr>
          <w:p w:rsidR="0087642E" w:rsidRDefault="0087642E">
            <w:pPr>
              <w:rPr>
                <w:b/>
                <w:bCs/>
                <w:color w:val="000000"/>
              </w:rPr>
            </w:pPr>
            <w:r>
              <w:rPr>
                <w:b/>
                <w:bCs/>
                <w:color w:val="000000"/>
              </w:rPr>
              <w:t>Camp</w:t>
            </w:r>
          </w:p>
        </w:tc>
        <w:tc>
          <w:tcPr>
            <w:tcW w:w="802" w:type="dxa"/>
            <w:tcBorders>
              <w:top w:val="single" w:sz="8" w:space="0" w:color="auto"/>
              <w:left w:val="nil"/>
              <w:bottom w:val="single" w:sz="8" w:space="0" w:color="auto"/>
              <w:right w:val="single" w:sz="4" w:space="0" w:color="000000"/>
            </w:tcBorders>
            <w:shd w:val="clear" w:color="auto" w:fill="auto"/>
            <w:noWrap/>
            <w:vAlign w:val="bottom"/>
            <w:hideMark/>
          </w:tcPr>
          <w:p w:rsidR="0087642E" w:rsidRDefault="0087642E">
            <w:pPr>
              <w:rPr>
                <w:b/>
                <w:bCs/>
                <w:color w:val="000000"/>
              </w:rPr>
            </w:pPr>
            <w:r>
              <w:rPr>
                <w:b/>
                <w:bCs/>
                <w:color w:val="000000"/>
              </w:rPr>
              <w:t>Tip</w:t>
            </w:r>
          </w:p>
        </w:tc>
        <w:tc>
          <w:tcPr>
            <w:tcW w:w="4129" w:type="dxa"/>
            <w:tcBorders>
              <w:top w:val="single" w:sz="8" w:space="0" w:color="auto"/>
              <w:left w:val="nil"/>
              <w:bottom w:val="single" w:sz="8" w:space="0" w:color="auto"/>
              <w:right w:val="single" w:sz="8" w:space="0" w:color="auto"/>
            </w:tcBorders>
            <w:shd w:val="clear" w:color="auto" w:fill="auto"/>
            <w:noWrap/>
            <w:vAlign w:val="bottom"/>
            <w:hideMark/>
          </w:tcPr>
          <w:p w:rsidR="0087642E" w:rsidRDefault="0087642E">
            <w:pPr>
              <w:rPr>
                <w:b/>
                <w:bCs/>
                <w:color w:val="000000"/>
              </w:rPr>
            </w:pPr>
            <w:r>
              <w:rPr>
                <w:b/>
                <w:bCs/>
                <w:color w:val="000000"/>
              </w:rPr>
              <w:t>Explicatii</w:t>
            </w:r>
          </w:p>
        </w:tc>
      </w:tr>
      <w:tr w:rsidR="0087642E" w:rsidTr="00E42F20">
        <w:trPr>
          <w:trHeight w:val="330"/>
        </w:trPr>
        <w:tc>
          <w:tcPr>
            <w:tcW w:w="1564" w:type="dxa"/>
            <w:tcBorders>
              <w:top w:val="nil"/>
              <w:left w:val="single" w:sz="8" w:space="0" w:color="auto"/>
              <w:bottom w:val="single" w:sz="4" w:space="0" w:color="000000"/>
              <w:right w:val="single" w:sz="4" w:space="0" w:color="000000"/>
            </w:tcBorders>
            <w:shd w:val="clear" w:color="auto" w:fill="auto"/>
            <w:vAlign w:val="bottom"/>
            <w:hideMark/>
          </w:tcPr>
          <w:p w:rsidR="0087642E" w:rsidRDefault="0087642E">
            <w:pPr>
              <w:rPr>
                <w:color w:val="000000"/>
              </w:rPr>
            </w:pPr>
            <w:r>
              <w:rPr>
                <w:color w:val="000000"/>
              </w:rPr>
              <w:t>Id</w:t>
            </w:r>
          </w:p>
        </w:tc>
        <w:tc>
          <w:tcPr>
            <w:tcW w:w="802" w:type="dxa"/>
            <w:tcBorders>
              <w:top w:val="nil"/>
              <w:left w:val="nil"/>
              <w:bottom w:val="single" w:sz="4" w:space="0" w:color="000000"/>
              <w:right w:val="single" w:sz="4" w:space="0" w:color="000000"/>
            </w:tcBorders>
            <w:shd w:val="clear" w:color="auto" w:fill="auto"/>
            <w:noWrap/>
            <w:vAlign w:val="bottom"/>
            <w:hideMark/>
          </w:tcPr>
          <w:p w:rsidR="0087642E" w:rsidRDefault="0087642E">
            <w:pPr>
              <w:rPr>
                <w:rFonts w:ascii="Calibri" w:hAnsi="Calibri" w:cs="Calibri"/>
                <w:color w:val="000000"/>
                <w:sz w:val="22"/>
                <w:szCs w:val="22"/>
              </w:rPr>
            </w:pPr>
            <w:r>
              <w:rPr>
                <w:rFonts w:ascii="Calibri" w:hAnsi="Calibri" w:cs="Calibri"/>
                <w:color w:val="000000"/>
                <w:sz w:val="22"/>
                <w:szCs w:val="22"/>
              </w:rPr>
              <w:t>N(8)</w:t>
            </w:r>
          </w:p>
        </w:tc>
        <w:tc>
          <w:tcPr>
            <w:tcW w:w="4129" w:type="dxa"/>
            <w:tcBorders>
              <w:top w:val="nil"/>
              <w:left w:val="nil"/>
              <w:bottom w:val="single" w:sz="4" w:space="0" w:color="000000"/>
              <w:right w:val="single" w:sz="8" w:space="0" w:color="auto"/>
            </w:tcBorders>
            <w:shd w:val="clear" w:color="auto" w:fill="auto"/>
            <w:noWrap/>
            <w:vAlign w:val="bottom"/>
            <w:hideMark/>
          </w:tcPr>
          <w:p w:rsidR="0087642E" w:rsidRDefault="0087642E">
            <w:pPr>
              <w:rPr>
                <w:rFonts w:ascii="Calibri" w:hAnsi="Calibri" w:cs="Calibri"/>
                <w:color w:val="000000"/>
                <w:sz w:val="22"/>
                <w:szCs w:val="22"/>
              </w:rPr>
            </w:pPr>
            <w:r>
              <w:rPr>
                <w:rFonts w:ascii="Calibri" w:hAnsi="Calibri" w:cs="Calibri"/>
                <w:color w:val="000000"/>
                <w:sz w:val="22"/>
                <w:szCs w:val="22"/>
              </w:rPr>
              <w:t> </w:t>
            </w:r>
          </w:p>
        </w:tc>
      </w:tr>
      <w:tr w:rsidR="0087642E" w:rsidTr="00E42F20">
        <w:trPr>
          <w:trHeight w:val="345"/>
        </w:trPr>
        <w:tc>
          <w:tcPr>
            <w:tcW w:w="1564" w:type="dxa"/>
            <w:tcBorders>
              <w:top w:val="nil"/>
              <w:left w:val="single" w:sz="8" w:space="0" w:color="auto"/>
              <w:bottom w:val="single" w:sz="4" w:space="0" w:color="000000"/>
              <w:right w:val="single" w:sz="4" w:space="0" w:color="000000"/>
            </w:tcBorders>
            <w:shd w:val="clear" w:color="auto" w:fill="auto"/>
            <w:vAlign w:val="bottom"/>
            <w:hideMark/>
          </w:tcPr>
          <w:p w:rsidR="0087642E" w:rsidRDefault="0087642E">
            <w:pPr>
              <w:rPr>
                <w:color w:val="000000"/>
              </w:rPr>
            </w:pPr>
            <w:r>
              <w:rPr>
                <w:color w:val="000000"/>
              </w:rPr>
              <w:t>Nume</w:t>
            </w:r>
          </w:p>
        </w:tc>
        <w:tc>
          <w:tcPr>
            <w:tcW w:w="802" w:type="dxa"/>
            <w:tcBorders>
              <w:top w:val="nil"/>
              <w:left w:val="nil"/>
              <w:bottom w:val="single" w:sz="4" w:space="0" w:color="000000"/>
              <w:right w:val="single" w:sz="4" w:space="0" w:color="000000"/>
            </w:tcBorders>
            <w:shd w:val="clear" w:color="auto" w:fill="auto"/>
            <w:noWrap/>
            <w:vAlign w:val="bottom"/>
            <w:hideMark/>
          </w:tcPr>
          <w:p w:rsidR="0087642E" w:rsidRDefault="0087642E">
            <w:pPr>
              <w:rPr>
                <w:rFonts w:ascii="Calibri" w:hAnsi="Calibri" w:cs="Calibri"/>
                <w:color w:val="000000"/>
                <w:sz w:val="22"/>
                <w:szCs w:val="22"/>
              </w:rPr>
            </w:pPr>
            <w:r>
              <w:rPr>
                <w:rFonts w:ascii="Calibri" w:hAnsi="Calibri" w:cs="Calibri"/>
                <w:color w:val="000000"/>
                <w:sz w:val="22"/>
                <w:szCs w:val="22"/>
              </w:rPr>
              <w:t>n(8)</w:t>
            </w:r>
          </w:p>
        </w:tc>
        <w:tc>
          <w:tcPr>
            <w:tcW w:w="4129" w:type="dxa"/>
            <w:tcBorders>
              <w:top w:val="nil"/>
              <w:left w:val="nil"/>
              <w:bottom w:val="single" w:sz="4" w:space="0" w:color="000000"/>
              <w:right w:val="single" w:sz="8" w:space="0" w:color="auto"/>
            </w:tcBorders>
            <w:shd w:val="clear" w:color="auto" w:fill="auto"/>
            <w:noWrap/>
            <w:vAlign w:val="bottom"/>
            <w:hideMark/>
          </w:tcPr>
          <w:p w:rsidR="0087642E" w:rsidRDefault="0087642E">
            <w:pPr>
              <w:rPr>
                <w:rFonts w:ascii="Calibri" w:hAnsi="Calibri" w:cs="Calibri"/>
                <w:color w:val="000000"/>
                <w:sz w:val="22"/>
                <w:szCs w:val="22"/>
              </w:rPr>
            </w:pPr>
            <w:r>
              <w:rPr>
                <w:rFonts w:ascii="Calibri" w:hAnsi="Calibri" w:cs="Calibri"/>
                <w:color w:val="000000"/>
                <w:sz w:val="22"/>
                <w:szCs w:val="22"/>
              </w:rPr>
              <w:t> </w:t>
            </w:r>
          </w:p>
        </w:tc>
      </w:tr>
      <w:tr w:rsidR="0087642E" w:rsidTr="00E42F20">
        <w:trPr>
          <w:trHeight w:val="330"/>
        </w:trPr>
        <w:tc>
          <w:tcPr>
            <w:tcW w:w="1564" w:type="dxa"/>
            <w:tcBorders>
              <w:top w:val="nil"/>
              <w:left w:val="single" w:sz="8" w:space="0" w:color="auto"/>
              <w:bottom w:val="single" w:sz="4" w:space="0" w:color="000000"/>
              <w:right w:val="single" w:sz="4" w:space="0" w:color="000000"/>
            </w:tcBorders>
            <w:shd w:val="clear" w:color="auto" w:fill="auto"/>
            <w:vAlign w:val="bottom"/>
            <w:hideMark/>
          </w:tcPr>
          <w:p w:rsidR="0087642E" w:rsidRDefault="0087642E">
            <w:pPr>
              <w:rPr>
                <w:color w:val="000000"/>
              </w:rPr>
            </w:pPr>
            <w:r>
              <w:rPr>
                <w:color w:val="000000"/>
              </w:rPr>
              <w:t>Prenume</w:t>
            </w:r>
          </w:p>
        </w:tc>
        <w:tc>
          <w:tcPr>
            <w:tcW w:w="802" w:type="dxa"/>
            <w:tcBorders>
              <w:top w:val="nil"/>
              <w:left w:val="nil"/>
              <w:bottom w:val="single" w:sz="4" w:space="0" w:color="000000"/>
              <w:right w:val="single" w:sz="4" w:space="0" w:color="000000"/>
            </w:tcBorders>
            <w:shd w:val="clear" w:color="auto" w:fill="auto"/>
            <w:noWrap/>
            <w:vAlign w:val="bottom"/>
            <w:hideMark/>
          </w:tcPr>
          <w:p w:rsidR="0087642E" w:rsidRDefault="0087642E">
            <w:pPr>
              <w:rPr>
                <w:rFonts w:ascii="Calibri" w:hAnsi="Calibri" w:cs="Calibri"/>
                <w:color w:val="000000"/>
                <w:sz w:val="22"/>
                <w:szCs w:val="22"/>
              </w:rPr>
            </w:pPr>
            <w:r>
              <w:rPr>
                <w:rFonts w:ascii="Calibri" w:hAnsi="Calibri" w:cs="Calibri"/>
                <w:color w:val="000000"/>
                <w:sz w:val="22"/>
                <w:szCs w:val="22"/>
              </w:rPr>
              <w:t>N(5)</w:t>
            </w:r>
          </w:p>
        </w:tc>
        <w:tc>
          <w:tcPr>
            <w:tcW w:w="4129" w:type="dxa"/>
            <w:tcBorders>
              <w:top w:val="nil"/>
              <w:left w:val="nil"/>
              <w:bottom w:val="single" w:sz="4" w:space="0" w:color="000000"/>
              <w:right w:val="single" w:sz="8" w:space="0" w:color="auto"/>
            </w:tcBorders>
            <w:shd w:val="clear" w:color="auto" w:fill="auto"/>
            <w:noWrap/>
            <w:vAlign w:val="bottom"/>
            <w:hideMark/>
          </w:tcPr>
          <w:p w:rsidR="0087642E" w:rsidRDefault="0087642E">
            <w:pPr>
              <w:rPr>
                <w:rFonts w:ascii="Calibri" w:hAnsi="Calibri" w:cs="Calibri"/>
                <w:color w:val="000000"/>
                <w:sz w:val="22"/>
                <w:szCs w:val="22"/>
              </w:rPr>
            </w:pPr>
            <w:r>
              <w:rPr>
                <w:rFonts w:ascii="Calibri" w:hAnsi="Calibri" w:cs="Calibri"/>
                <w:color w:val="000000"/>
                <w:sz w:val="22"/>
                <w:szCs w:val="22"/>
              </w:rPr>
              <w:t> </w:t>
            </w:r>
          </w:p>
        </w:tc>
      </w:tr>
      <w:tr w:rsidR="0087642E" w:rsidTr="00E42F20">
        <w:trPr>
          <w:trHeight w:val="315"/>
        </w:trPr>
        <w:tc>
          <w:tcPr>
            <w:tcW w:w="1564" w:type="dxa"/>
            <w:tcBorders>
              <w:top w:val="nil"/>
              <w:left w:val="single" w:sz="8" w:space="0" w:color="auto"/>
              <w:bottom w:val="single" w:sz="4" w:space="0" w:color="000000"/>
              <w:right w:val="single" w:sz="4" w:space="0" w:color="000000"/>
            </w:tcBorders>
            <w:shd w:val="clear" w:color="auto" w:fill="auto"/>
            <w:vAlign w:val="bottom"/>
            <w:hideMark/>
          </w:tcPr>
          <w:p w:rsidR="0087642E" w:rsidRDefault="0087642E">
            <w:pPr>
              <w:rPr>
                <w:color w:val="000000"/>
              </w:rPr>
            </w:pPr>
            <w:r>
              <w:rPr>
                <w:color w:val="000000"/>
              </w:rPr>
              <w:t>Telefon</w:t>
            </w:r>
          </w:p>
        </w:tc>
        <w:tc>
          <w:tcPr>
            <w:tcW w:w="802" w:type="dxa"/>
            <w:tcBorders>
              <w:top w:val="nil"/>
              <w:left w:val="nil"/>
              <w:bottom w:val="single" w:sz="4" w:space="0" w:color="000000"/>
              <w:right w:val="single" w:sz="4" w:space="0" w:color="000000"/>
            </w:tcBorders>
            <w:shd w:val="clear" w:color="auto" w:fill="auto"/>
            <w:noWrap/>
            <w:vAlign w:val="bottom"/>
            <w:hideMark/>
          </w:tcPr>
          <w:p w:rsidR="0087642E" w:rsidRDefault="0087642E">
            <w:pPr>
              <w:rPr>
                <w:rFonts w:ascii="Calibri" w:hAnsi="Calibri" w:cs="Calibri"/>
                <w:color w:val="000000"/>
                <w:sz w:val="22"/>
                <w:szCs w:val="22"/>
              </w:rPr>
            </w:pPr>
            <w:r>
              <w:rPr>
                <w:rFonts w:ascii="Calibri" w:hAnsi="Calibri" w:cs="Calibri"/>
                <w:color w:val="000000"/>
                <w:sz w:val="22"/>
                <w:szCs w:val="22"/>
              </w:rPr>
              <w:t>C(6)</w:t>
            </w:r>
          </w:p>
        </w:tc>
        <w:tc>
          <w:tcPr>
            <w:tcW w:w="4129" w:type="dxa"/>
            <w:tcBorders>
              <w:top w:val="nil"/>
              <w:left w:val="nil"/>
              <w:bottom w:val="single" w:sz="4" w:space="0" w:color="000000"/>
              <w:right w:val="single" w:sz="8" w:space="0" w:color="auto"/>
            </w:tcBorders>
            <w:shd w:val="clear" w:color="auto" w:fill="auto"/>
            <w:vAlign w:val="bottom"/>
            <w:hideMark/>
          </w:tcPr>
          <w:p w:rsidR="0087642E" w:rsidRDefault="0087642E">
            <w:pPr>
              <w:rPr>
                <w:color w:val="000000"/>
              </w:rPr>
            </w:pPr>
            <w:r>
              <w:rPr>
                <w:color w:val="000000"/>
              </w:rPr>
              <w:t> </w:t>
            </w:r>
          </w:p>
        </w:tc>
      </w:tr>
      <w:tr w:rsidR="0087642E" w:rsidTr="00E42F20">
        <w:trPr>
          <w:trHeight w:val="330"/>
        </w:trPr>
        <w:tc>
          <w:tcPr>
            <w:tcW w:w="1564" w:type="dxa"/>
            <w:tcBorders>
              <w:top w:val="nil"/>
              <w:left w:val="single" w:sz="8" w:space="0" w:color="auto"/>
              <w:bottom w:val="single" w:sz="4" w:space="0" w:color="000000"/>
              <w:right w:val="single" w:sz="4" w:space="0" w:color="000000"/>
            </w:tcBorders>
            <w:shd w:val="clear" w:color="auto" w:fill="auto"/>
            <w:vAlign w:val="bottom"/>
            <w:hideMark/>
          </w:tcPr>
          <w:p w:rsidR="0087642E" w:rsidRDefault="0087642E">
            <w:pPr>
              <w:rPr>
                <w:color w:val="000000"/>
              </w:rPr>
            </w:pPr>
            <w:r>
              <w:rPr>
                <w:color w:val="000000"/>
              </w:rPr>
              <w:t>dataNastere</w:t>
            </w:r>
          </w:p>
        </w:tc>
        <w:tc>
          <w:tcPr>
            <w:tcW w:w="802" w:type="dxa"/>
            <w:tcBorders>
              <w:top w:val="nil"/>
              <w:left w:val="nil"/>
              <w:bottom w:val="single" w:sz="4" w:space="0" w:color="000000"/>
              <w:right w:val="single" w:sz="4" w:space="0" w:color="000000"/>
            </w:tcBorders>
            <w:shd w:val="clear" w:color="auto" w:fill="auto"/>
            <w:noWrap/>
            <w:vAlign w:val="bottom"/>
            <w:hideMark/>
          </w:tcPr>
          <w:p w:rsidR="0087642E" w:rsidRDefault="0087642E">
            <w:pPr>
              <w:rPr>
                <w:rFonts w:ascii="Calibri" w:hAnsi="Calibri" w:cs="Calibri"/>
                <w:color w:val="000000"/>
                <w:sz w:val="22"/>
                <w:szCs w:val="22"/>
              </w:rPr>
            </w:pPr>
            <w:r>
              <w:rPr>
                <w:rFonts w:ascii="Calibri" w:hAnsi="Calibri" w:cs="Calibri"/>
                <w:color w:val="000000"/>
                <w:sz w:val="22"/>
                <w:szCs w:val="22"/>
              </w:rPr>
              <w:t>D</w:t>
            </w:r>
          </w:p>
        </w:tc>
        <w:tc>
          <w:tcPr>
            <w:tcW w:w="4129" w:type="dxa"/>
            <w:tcBorders>
              <w:top w:val="nil"/>
              <w:left w:val="nil"/>
              <w:bottom w:val="single" w:sz="4" w:space="0" w:color="000000"/>
              <w:right w:val="single" w:sz="8" w:space="0" w:color="auto"/>
            </w:tcBorders>
            <w:shd w:val="clear" w:color="auto" w:fill="auto"/>
            <w:vAlign w:val="bottom"/>
            <w:hideMark/>
          </w:tcPr>
          <w:p w:rsidR="0087642E" w:rsidRDefault="0087642E">
            <w:pPr>
              <w:rPr>
                <w:color w:val="000000"/>
              </w:rPr>
            </w:pPr>
            <w:r>
              <w:rPr>
                <w:color w:val="000000"/>
              </w:rPr>
              <w:t>Data nastere</w:t>
            </w:r>
          </w:p>
        </w:tc>
      </w:tr>
      <w:tr w:rsidR="0087642E" w:rsidTr="00E42F20">
        <w:trPr>
          <w:trHeight w:val="315"/>
        </w:trPr>
        <w:tc>
          <w:tcPr>
            <w:tcW w:w="1564" w:type="dxa"/>
            <w:tcBorders>
              <w:top w:val="nil"/>
              <w:left w:val="single" w:sz="8" w:space="0" w:color="auto"/>
              <w:bottom w:val="single" w:sz="4" w:space="0" w:color="000000"/>
              <w:right w:val="single" w:sz="4" w:space="0" w:color="000000"/>
            </w:tcBorders>
            <w:shd w:val="clear" w:color="auto" w:fill="auto"/>
            <w:vAlign w:val="bottom"/>
            <w:hideMark/>
          </w:tcPr>
          <w:p w:rsidR="0087642E" w:rsidRDefault="0087642E">
            <w:pPr>
              <w:rPr>
                <w:color w:val="000000"/>
              </w:rPr>
            </w:pPr>
            <w:r>
              <w:rPr>
                <w:color w:val="000000"/>
              </w:rPr>
              <w:t>data</w:t>
            </w:r>
          </w:p>
        </w:tc>
        <w:tc>
          <w:tcPr>
            <w:tcW w:w="802" w:type="dxa"/>
            <w:tcBorders>
              <w:top w:val="nil"/>
              <w:left w:val="nil"/>
              <w:bottom w:val="single" w:sz="4" w:space="0" w:color="000000"/>
              <w:right w:val="single" w:sz="4" w:space="0" w:color="000000"/>
            </w:tcBorders>
            <w:shd w:val="clear" w:color="auto" w:fill="auto"/>
            <w:noWrap/>
            <w:vAlign w:val="bottom"/>
            <w:hideMark/>
          </w:tcPr>
          <w:p w:rsidR="0087642E" w:rsidRDefault="0087642E">
            <w:pPr>
              <w:rPr>
                <w:rFonts w:ascii="Calibri" w:hAnsi="Calibri" w:cs="Calibri"/>
                <w:color w:val="000000"/>
                <w:sz w:val="22"/>
                <w:szCs w:val="22"/>
              </w:rPr>
            </w:pPr>
            <w:r>
              <w:rPr>
                <w:rFonts w:ascii="Calibri" w:hAnsi="Calibri" w:cs="Calibri"/>
                <w:color w:val="000000"/>
                <w:sz w:val="22"/>
                <w:szCs w:val="22"/>
              </w:rPr>
              <w:t>D</w:t>
            </w:r>
          </w:p>
        </w:tc>
        <w:tc>
          <w:tcPr>
            <w:tcW w:w="4129" w:type="dxa"/>
            <w:tcBorders>
              <w:top w:val="nil"/>
              <w:left w:val="nil"/>
              <w:bottom w:val="single" w:sz="4" w:space="0" w:color="000000"/>
              <w:right w:val="single" w:sz="8" w:space="0" w:color="auto"/>
            </w:tcBorders>
            <w:shd w:val="clear" w:color="auto" w:fill="auto"/>
            <w:noWrap/>
            <w:vAlign w:val="bottom"/>
            <w:hideMark/>
          </w:tcPr>
          <w:p w:rsidR="0087642E" w:rsidRDefault="0087642E">
            <w:pPr>
              <w:rPr>
                <w:rFonts w:ascii="Calibri" w:hAnsi="Calibri" w:cs="Calibri"/>
                <w:color w:val="000000"/>
                <w:sz w:val="22"/>
                <w:szCs w:val="22"/>
              </w:rPr>
            </w:pPr>
            <w:r>
              <w:rPr>
                <w:rFonts w:ascii="Calibri" w:hAnsi="Calibri" w:cs="Calibri"/>
                <w:color w:val="000000"/>
                <w:sz w:val="22"/>
                <w:szCs w:val="22"/>
              </w:rPr>
              <w:t>Data de cand e membru</w:t>
            </w:r>
          </w:p>
        </w:tc>
      </w:tr>
      <w:tr w:rsidR="0087642E" w:rsidTr="00E42F20">
        <w:trPr>
          <w:trHeight w:val="315"/>
        </w:trPr>
        <w:tc>
          <w:tcPr>
            <w:tcW w:w="1564" w:type="dxa"/>
            <w:tcBorders>
              <w:top w:val="nil"/>
              <w:left w:val="single" w:sz="8" w:space="0" w:color="auto"/>
              <w:bottom w:val="single" w:sz="4" w:space="0" w:color="000000"/>
              <w:right w:val="single" w:sz="4" w:space="0" w:color="000000"/>
            </w:tcBorders>
            <w:shd w:val="clear" w:color="auto" w:fill="auto"/>
            <w:vAlign w:val="bottom"/>
            <w:hideMark/>
          </w:tcPr>
          <w:p w:rsidR="0087642E" w:rsidRDefault="0087642E">
            <w:pPr>
              <w:rPr>
                <w:color w:val="000000"/>
              </w:rPr>
            </w:pPr>
            <w:r>
              <w:rPr>
                <w:color w:val="000000"/>
              </w:rPr>
              <w:t>Discount</w:t>
            </w:r>
          </w:p>
        </w:tc>
        <w:tc>
          <w:tcPr>
            <w:tcW w:w="802" w:type="dxa"/>
            <w:tcBorders>
              <w:top w:val="nil"/>
              <w:left w:val="nil"/>
              <w:bottom w:val="single" w:sz="4" w:space="0" w:color="000000"/>
              <w:right w:val="single" w:sz="4" w:space="0" w:color="000000"/>
            </w:tcBorders>
            <w:shd w:val="clear" w:color="auto" w:fill="auto"/>
            <w:noWrap/>
            <w:vAlign w:val="bottom"/>
            <w:hideMark/>
          </w:tcPr>
          <w:p w:rsidR="0087642E" w:rsidRDefault="0087642E">
            <w:pPr>
              <w:rPr>
                <w:rFonts w:ascii="Calibri" w:hAnsi="Calibri" w:cs="Calibri"/>
                <w:color w:val="000000"/>
                <w:sz w:val="22"/>
                <w:szCs w:val="22"/>
              </w:rPr>
            </w:pPr>
            <w:r>
              <w:rPr>
                <w:rFonts w:ascii="Calibri" w:hAnsi="Calibri" w:cs="Calibri"/>
                <w:color w:val="000000"/>
                <w:sz w:val="22"/>
                <w:szCs w:val="22"/>
              </w:rPr>
              <w:t>N(3)</w:t>
            </w:r>
          </w:p>
        </w:tc>
        <w:tc>
          <w:tcPr>
            <w:tcW w:w="4129" w:type="dxa"/>
            <w:tcBorders>
              <w:top w:val="nil"/>
              <w:left w:val="nil"/>
              <w:bottom w:val="single" w:sz="4" w:space="0" w:color="000000"/>
              <w:right w:val="single" w:sz="8" w:space="0" w:color="auto"/>
            </w:tcBorders>
            <w:shd w:val="clear" w:color="auto" w:fill="auto"/>
            <w:noWrap/>
            <w:vAlign w:val="bottom"/>
            <w:hideMark/>
          </w:tcPr>
          <w:p w:rsidR="0087642E" w:rsidRDefault="0087642E">
            <w:pPr>
              <w:rPr>
                <w:rFonts w:ascii="Calibri" w:hAnsi="Calibri" w:cs="Calibri"/>
                <w:color w:val="000000"/>
                <w:sz w:val="22"/>
                <w:szCs w:val="22"/>
              </w:rPr>
            </w:pPr>
            <w:r>
              <w:rPr>
                <w:rFonts w:ascii="Calibri" w:hAnsi="Calibri" w:cs="Calibri"/>
                <w:color w:val="000000"/>
                <w:sz w:val="22"/>
                <w:szCs w:val="22"/>
              </w:rPr>
              <w:t> </w:t>
            </w:r>
          </w:p>
        </w:tc>
      </w:tr>
      <w:tr w:rsidR="0087642E" w:rsidTr="00E42F20">
        <w:trPr>
          <w:trHeight w:val="330"/>
        </w:trPr>
        <w:tc>
          <w:tcPr>
            <w:tcW w:w="1564" w:type="dxa"/>
            <w:tcBorders>
              <w:top w:val="nil"/>
              <w:left w:val="single" w:sz="8" w:space="0" w:color="auto"/>
              <w:bottom w:val="single" w:sz="8" w:space="0" w:color="auto"/>
              <w:right w:val="single" w:sz="4" w:space="0" w:color="000000"/>
            </w:tcBorders>
            <w:shd w:val="clear" w:color="auto" w:fill="auto"/>
            <w:vAlign w:val="bottom"/>
            <w:hideMark/>
          </w:tcPr>
          <w:p w:rsidR="0087642E" w:rsidRDefault="0087642E">
            <w:pPr>
              <w:rPr>
                <w:color w:val="000000"/>
              </w:rPr>
            </w:pPr>
            <w:r>
              <w:rPr>
                <w:color w:val="000000"/>
              </w:rPr>
              <w:t>Observatii</w:t>
            </w:r>
          </w:p>
        </w:tc>
        <w:tc>
          <w:tcPr>
            <w:tcW w:w="802" w:type="dxa"/>
            <w:tcBorders>
              <w:top w:val="nil"/>
              <w:left w:val="nil"/>
              <w:bottom w:val="single" w:sz="8" w:space="0" w:color="auto"/>
              <w:right w:val="single" w:sz="4" w:space="0" w:color="000000"/>
            </w:tcBorders>
            <w:shd w:val="clear" w:color="auto" w:fill="auto"/>
            <w:noWrap/>
            <w:vAlign w:val="bottom"/>
            <w:hideMark/>
          </w:tcPr>
          <w:p w:rsidR="0087642E" w:rsidRDefault="0087642E">
            <w:pPr>
              <w:rPr>
                <w:rFonts w:ascii="Calibri" w:hAnsi="Calibri" w:cs="Calibri"/>
                <w:color w:val="000000"/>
                <w:sz w:val="22"/>
                <w:szCs w:val="22"/>
              </w:rPr>
            </w:pPr>
            <w:r>
              <w:rPr>
                <w:rFonts w:ascii="Calibri" w:hAnsi="Calibri" w:cs="Calibri"/>
                <w:color w:val="000000"/>
                <w:sz w:val="22"/>
                <w:szCs w:val="22"/>
              </w:rPr>
              <w:t>C(100)</w:t>
            </w:r>
          </w:p>
        </w:tc>
        <w:tc>
          <w:tcPr>
            <w:tcW w:w="4129" w:type="dxa"/>
            <w:tcBorders>
              <w:top w:val="nil"/>
              <w:left w:val="nil"/>
              <w:bottom w:val="single" w:sz="8" w:space="0" w:color="auto"/>
              <w:right w:val="single" w:sz="8" w:space="0" w:color="auto"/>
            </w:tcBorders>
            <w:shd w:val="clear" w:color="auto" w:fill="auto"/>
            <w:noWrap/>
            <w:vAlign w:val="bottom"/>
            <w:hideMark/>
          </w:tcPr>
          <w:p w:rsidR="0087642E" w:rsidRDefault="0087642E">
            <w:pPr>
              <w:rPr>
                <w:rFonts w:ascii="Calibri" w:hAnsi="Calibri" w:cs="Calibri"/>
                <w:color w:val="000000"/>
                <w:sz w:val="22"/>
                <w:szCs w:val="22"/>
              </w:rPr>
            </w:pPr>
            <w:r>
              <w:rPr>
                <w:rFonts w:ascii="Calibri" w:hAnsi="Calibri" w:cs="Calibri"/>
                <w:color w:val="000000"/>
                <w:sz w:val="22"/>
                <w:szCs w:val="22"/>
              </w:rPr>
              <w:t xml:space="preserve">Observatii ex. probleme sanatate </w:t>
            </w:r>
          </w:p>
        </w:tc>
      </w:tr>
    </w:tbl>
    <w:p w:rsidR="00E42F20" w:rsidRDefault="00E42F20"/>
    <w:p w:rsidR="00E42F20" w:rsidRDefault="00E42F20"/>
    <w:tbl>
      <w:tblPr>
        <w:tblW w:w="6495" w:type="dxa"/>
        <w:tblInd w:w="93" w:type="dxa"/>
        <w:tblLook w:val="04A0" w:firstRow="1" w:lastRow="0" w:firstColumn="1" w:lastColumn="0" w:noHBand="0" w:noVBand="1"/>
      </w:tblPr>
      <w:tblGrid>
        <w:gridCol w:w="1756"/>
        <w:gridCol w:w="690"/>
        <w:gridCol w:w="4049"/>
      </w:tblGrid>
      <w:tr w:rsidR="00E42F20" w:rsidTr="00E42F20">
        <w:trPr>
          <w:trHeight w:val="330"/>
        </w:trPr>
        <w:tc>
          <w:tcPr>
            <w:tcW w:w="1756" w:type="dxa"/>
            <w:tcBorders>
              <w:top w:val="nil"/>
              <w:left w:val="nil"/>
              <w:bottom w:val="nil"/>
              <w:right w:val="nil"/>
            </w:tcBorders>
            <w:shd w:val="clear" w:color="FFF2CC" w:fill="FFF2CC"/>
            <w:noWrap/>
            <w:vAlign w:val="bottom"/>
            <w:hideMark/>
          </w:tcPr>
          <w:p w:rsidR="00E42F20" w:rsidRDefault="00E42F20">
            <w:pPr>
              <w:rPr>
                <w:rFonts w:ascii="Arial" w:hAnsi="Arial" w:cs="Arial"/>
                <w:b/>
                <w:bCs/>
                <w:sz w:val="22"/>
                <w:szCs w:val="22"/>
              </w:rPr>
            </w:pPr>
            <w:r>
              <w:rPr>
                <w:rFonts w:ascii="Arial" w:hAnsi="Arial" w:cs="Arial"/>
                <w:b/>
                <w:bCs/>
                <w:sz w:val="22"/>
                <w:szCs w:val="22"/>
              </w:rPr>
              <w:t>Tabela TipAbonament</w:t>
            </w:r>
          </w:p>
        </w:tc>
        <w:tc>
          <w:tcPr>
            <w:tcW w:w="690" w:type="dxa"/>
            <w:tcBorders>
              <w:top w:val="nil"/>
              <w:left w:val="nil"/>
              <w:bottom w:val="nil"/>
              <w:right w:val="nil"/>
            </w:tcBorders>
            <w:shd w:val="clear" w:color="auto" w:fill="auto"/>
            <w:noWrap/>
            <w:vAlign w:val="bottom"/>
            <w:hideMark/>
          </w:tcPr>
          <w:p w:rsidR="00E42F20" w:rsidRDefault="00E42F20">
            <w:pPr>
              <w:rPr>
                <w:rFonts w:ascii="Calibri" w:hAnsi="Calibri" w:cs="Calibri"/>
                <w:color w:val="000000"/>
                <w:sz w:val="22"/>
                <w:szCs w:val="22"/>
              </w:rPr>
            </w:pPr>
          </w:p>
        </w:tc>
        <w:tc>
          <w:tcPr>
            <w:tcW w:w="4049" w:type="dxa"/>
            <w:tcBorders>
              <w:top w:val="nil"/>
              <w:left w:val="nil"/>
              <w:bottom w:val="nil"/>
              <w:right w:val="nil"/>
            </w:tcBorders>
            <w:shd w:val="clear" w:color="auto" w:fill="auto"/>
            <w:vAlign w:val="bottom"/>
            <w:hideMark/>
          </w:tcPr>
          <w:p w:rsidR="00E42F20" w:rsidRPr="0087642E" w:rsidRDefault="00E42F20" w:rsidP="0087642E">
            <w:pPr>
              <w:pStyle w:val="ListParagraph"/>
              <w:numPr>
                <w:ilvl w:val="0"/>
                <w:numId w:val="9"/>
              </w:numPr>
              <w:rPr>
                <w:rFonts w:ascii="Calibri" w:hAnsi="Calibri" w:cs="Calibri"/>
                <w:color w:val="000000"/>
                <w:sz w:val="22"/>
                <w:szCs w:val="22"/>
              </w:rPr>
            </w:pPr>
            <w:r w:rsidRPr="0087642E">
              <w:rPr>
                <w:rFonts w:ascii="Calibri" w:hAnsi="Calibri" w:cs="Calibri"/>
                <w:color w:val="000000"/>
                <w:sz w:val="22"/>
                <w:szCs w:val="22"/>
              </w:rPr>
              <w:t>Relatie 1</w:t>
            </w:r>
            <w:r w:rsidRPr="00E42F20">
              <w:sym w:font="Wingdings" w:char="F0E0"/>
            </w:r>
            <w:r w:rsidRPr="0087642E">
              <w:rPr>
                <w:rFonts w:ascii="Calibri" w:hAnsi="Calibri" w:cs="Calibri"/>
                <w:color w:val="000000"/>
                <w:sz w:val="22"/>
                <w:szCs w:val="22"/>
              </w:rPr>
              <w:t xml:space="preserve"> n cu</w:t>
            </w:r>
            <w:r w:rsidR="0087642E" w:rsidRPr="0087642E">
              <w:rPr>
                <w:rFonts w:ascii="Calibri" w:hAnsi="Calibri" w:cs="Calibri"/>
                <w:color w:val="000000"/>
                <w:sz w:val="22"/>
                <w:szCs w:val="22"/>
              </w:rPr>
              <w:t xml:space="preserve"> tabela Abonati</w:t>
            </w:r>
          </w:p>
        </w:tc>
      </w:tr>
      <w:tr w:rsidR="00E42F20" w:rsidTr="00E42F20">
        <w:trPr>
          <w:trHeight w:val="330"/>
        </w:trPr>
        <w:tc>
          <w:tcPr>
            <w:tcW w:w="1756" w:type="dxa"/>
            <w:tcBorders>
              <w:top w:val="single" w:sz="8" w:space="0" w:color="auto"/>
              <w:left w:val="single" w:sz="8" w:space="0" w:color="auto"/>
              <w:bottom w:val="single" w:sz="4" w:space="0" w:color="000000"/>
              <w:right w:val="single" w:sz="4" w:space="0" w:color="000000"/>
            </w:tcBorders>
            <w:shd w:val="clear" w:color="auto" w:fill="auto"/>
            <w:noWrap/>
            <w:vAlign w:val="bottom"/>
            <w:hideMark/>
          </w:tcPr>
          <w:p w:rsidR="00E42F20" w:rsidRDefault="00E42F20">
            <w:pPr>
              <w:rPr>
                <w:b/>
                <w:bCs/>
                <w:color w:val="000000"/>
              </w:rPr>
            </w:pPr>
            <w:r>
              <w:rPr>
                <w:b/>
                <w:bCs/>
                <w:color w:val="000000"/>
              </w:rPr>
              <w:t>Camp</w:t>
            </w:r>
          </w:p>
        </w:tc>
        <w:tc>
          <w:tcPr>
            <w:tcW w:w="690" w:type="dxa"/>
            <w:tcBorders>
              <w:top w:val="single" w:sz="8" w:space="0" w:color="auto"/>
              <w:left w:val="nil"/>
              <w:bottom w:val="single" w:sz="4" w:space="0" w:color="000000"/>
              <w:right w:val="single" w:sz="4" w:space="0" w:color="000000"/>
            </w:tcBorders>
            <w:shd w:val="clear" w:color="auto" w:fill="auto"/>
            <w:noWrap/>
            <w:vAlign w:val="bottom"/>
            <w:hideMark/>
          </w:tcPr>
          <w:p w:rsidR="00E42F20" w:rsidRDefault="00E42F20">
            <w:pPr>
              <w:rPr>
                <w:b/>
                <w:bCs/>
                <w:color w:val="000000"/>
              </w:rPr>
            </w:pPr>
            <w:r>
              <w:rPr>
                <w:b/>
                <w:bCs/>
                <w:color w:val="000000"/>
              </w:rPr>
              <w:t>Tip</w:t>
            </w:r>
          </w:p>
        </w:tc>
        <w:tc>
          <w:tcPr>
            <w:tcW w:w="4049" w:type="dxa"/>
            <w:tcBorders>
              <w:top w:val="single" w:sz="8" w:space="0" w:color="auto"/>
              <w:left w:val="nil"/>
              <w:bottom w:val="single" w:sz="4" w:space="0" w:color="000000"/>
              <w:right w:val="single" w:sz="8" w:space="0" w:color="auto"/>
            </w:tcBorders>
            <w:shd w:val="clear" w:color="auto" w:fill="auto"/>
            <w:vAlign w:val="bottom"/>
            <w:hideMark/>
          </w:tcPr>
          <w:p w:rsidR="00E42F20" w:rsidRDefault="00E42F20">
            <w:pPr>
              <w:rPr>
                <w:b/>
                <w:bCs/>
                <w:color w:val="000000"/>
              </w:rPr>
            </w:pPr>
            <w:r>
              <w:rPr>
                <w:b/>
                <w:bCs/>
                <w:color w:val="000000"/>
              </w:rPr>
              <w:t>Explicatii</w:t>
            </w:r>
          </w:p>
        </w:tc>
      </w:tr>
      <w:tr w:rsidR="00E42F20" w:rsidTr="00E42F20">
        <w:trPr>
          <w:trHeight w:val="345"/>
        </w:trPr>
        <w:tc>
          <w:tcPr>
            <w:tcW w:w="1756" w:type="dxa"/>
            <w:tcBorders>
              <w:top w:val="single" w:sz="8" w:space="0" w:color="auto"/>
              <w:left w:val="single" w:sz="8" w:space="0" w:color="auto"/>
              <w:bottom w:val="single" w:sz="4" w:space="0" w:color="000000"/>
              <w:right w:val="single" w:sz="4" w:space="0" w:color="000000"/>
            </w:tcBorders>
            <w:shd w:val="clear" w:color="auto" w:fill="auto"/>
            <w:vAlign w:val="bottom"/>
            <w:hideMark/>
          </w:tcPr>
          <w:p w:rsidR="00E42F20" w:rsidRDefault="00E42F20">
            <w:r>
              <w:t>Id</w:t>
            </w:r>
          </w:p>
        </w:tc>
        <w:tc>
          <w:tcPr>
            <w:tcW w:w="690" w:type="dxa"/>
            <w:tcBorders>
              <w:top w:val="single" w:sz="8" w:space="0" w:color="auto"/>
              <w:left w:val="nil"/>
              <w:bottom w:val="single" w:sz="4" w:space="0" w:color="000000"/>
              <w:right w:val="single" w:sz="4" w:space="0" w:color="000000"/>
            </w:tcBorders>
            <w:shd w:val="clear" w:color="auto" w:fill="auto"/>
            <w:noWrap/>
            <w:vAlign w:val="bottom"/>
            <w:hideMark/>
          </w:tcPr>
          <w:p w:rsidR="00E42F20" w:rsidRDefault="00E42F20">
            <w:pPr>
              <w:rPr>
                <w:rFonts w:ascii="Calibri" w:hAnsi="Calibri" w:cs="Calibri"/>
                <w:color w:val="000000"/>
                <w:sz w:val="22"/>
                <w:szCs w:val="22"/>
              </w:rPr>
            </w:pPr>
            <w:r>
              <w:rPr>
                <w:rFonts w:ascii="Calibri" w:hAnsi="Calibri" w:cs="Calibri"/>
                <w:color w:val="000000"/>
                <w:sz w:val="22"/>
                <w:szCs w:val="22"/>
              </w:rPr>
              <w:t>N(8)</w:t>
            </w:r>
          </w:p>
        </w:tc>
        <w:tc>
          <w:tcPr>
            <w:tcW w:w="4049" w:type="dxa"/>
            <w:tcBorders>
              <w:top w:val="single" w:sz="8" w:space="0" w:color="auto"/>
              <w:left w:val="nil"/>
              <w:bottom w:val="single" w:sz="4" w:space="0" w:color="000000"/>
              <w:right w:val="single" w:sz="8" w:space="0" w:color="auto"/>
            </w:tcBorders>
            <w:shd w:val="clear" w:color="auto" w:fill="auto"/>
            <w:vAlign w:val="bottom"/>
            <w:hideMark/>
          </w:tcPr>
          <w:p w:rsidR="00E42F20" w:rsidRDefault="00E42F20">
            <w:pPr>
              <w:rPr>
                <w:rFonts w:ascii="Calibri" w:hAnsi="Calibri" w:cs="Calibri"/>
                <w:color w:val="000000"/>
                <w:sz w:val="22"/>
                <w:szCs w:val="22"/>
              </w:rPr>
            </w:pPr>
            <w:r>
              <w:rPr>
                <w:rFonts w:ascii="Calibri" w:hAnsi="Calibri" w:cs="Calibri"/>
                <w:color w:val="000000"/>
                <w:sz w:val="22"/>
                <w:szCs w:val="22"/>
              </w:rPr>
              <w:t> </w:t>
            </w:r>
          </w:p>
        </w:tc>
      </w:tr>
      <w:tr w:rsidR="00E42F20" w:rsidTr="00E42F20">
        <w:trPr>
          <w:trHeight w:val="330"/>
        </w:trPr>
        <w:tc>
          <w:tcPr>
            <w:tcW w:w="1756" w:type="dxa"/>
            <w:tcBorders>
              <w:top w:val="nil"/>
              <w:left w:val="single" w:sz="8" w:space="0" w:color="auto"/>
              <w:bottom w:val="single" w:sz="4" w:space="0" w:color="000000"/>
              <w:right w:val="single" w:sz="4" w:space="0" w:color="000000"/>
            </w:tcBorders>
            <w:shd w:val="clear" w:color="auto" w:fill="auto"/>
            <w:vAlign w:val="bottom"/>
            <w:hideMark/>
          </w:tcPr>
          <w:p w:rsidR="00E42F20" w:rsidRDefault="00E42F20">
            <w:r>
              <w:t>Denumire</w:t>
            </w:r>
          </w:p>
        </w:tc>
        <w:tc>
          <w:tcPr>
            <w:tcW w:w="690" w:type="dxa"/>
            <w:tcBorders>
              <w:top w:val="nil"/>
              <w:left w:val="nil"/>
              <w:bottom w:val="single" w:sz="4" w:space="0" w:color="000000"/>
              <w:right w:val="single" w:sz="4" w:space="0" w:color="000000"/>
            </w:tcBorders>
            <w:shd w:val="clear" w:color="auto" w:fill="auto"/>
            <w:noWrap/>
            <w:vAlign w:val="bottom"/>
            <w:hideMark/>
          </w:tcPr>
          <w:p w:rsidR="00E42F20" w:rsidRDefault="00E42F20">
            <w:pPr>
              <w:rPr>
                <w:rFonts w:ascii="Calibri" w:hAnsi="Calibri" w:cs="Calibri"/>
                <w:color w:val="000000"/>
                <w:sz w:val="22"/>
                <w:szCs w:val="22"/>
              </w:rPr>
            </w:pPr>
            <w:r>
              <w:rPr>
                <w:rFonts w:ascii="Calibri" w:hAnsi="Calibri" w:cs="Calibri"/>
                <w:color w:val="000000"/>
                <w:sz w:val="22"/>
                <w:szCs w:val="22"/>
              </w:rPr>
              <w:t>C(50)</w:t>
            </w:r>
          </w:p>
        </w:tc>
        <w:tc>
          <w:tcPr>
            <w:tcW w:w="4049" w:type="dxa"/>
            <w:tcBorders>
              <w:top w:val="nil"/>
              <w:left w:val="nil"/>
              <w:bottom w:val="single" w:sz="4" w:space="0" w:color="000000"/>
              <w:right w:val="single" w:sz="8" w:space="0" w:color="auto"/>
            </w:tcBorders>
            <w:shd w:val="clear" w:color="auto" w:fill="auto"/>
            <w:vAlign w:val="bottom"/>
            <w:hideMark/>
          </w:tcPr>
          <w:p w:rsidR="00E42F20" w:rsidRDefault="00E42F20">
            <w:pPr>
              <w:rPr>
                <w:rFonts w:ascii="Calibri" w:hAnsi="Calibri" w:cs="Calibri"/>
                <w:color w:val="000000"/>
                <w:sz w:val="22"/>
                <w:szCs w:val="22"/>
              </w:rPr>
            </w:pPr>
            <w:r>
              <w:rPr>
                <w:rFonts w:ascii="Calibri" w:hAnsi="Calibri" w:cs="Calibri"/>
                <w:color w:val="000000"/>
                <w:sz w:val="22"/>
                <w:szCs w:val="22"/>
              </w:rPr>
              <w:t>Denumire abonament</w:t>
            </w:r>
          </w:p>
        </w:tc>
      </w:tr>
      <w:tr w:rsidR="00E42F20" w:rsidTr="00E42F20">
        <w:trPr>
          <w:trHeight w:val="315"/>
        </w:trPr>
        <w:tc>
          <w:tcPr>
            <w:tcW w:w="1756" w:type="dxa"/>
            <w:tcBorders>
              <w:top w:val="nil"/>
              <w:left w:val="single" w:sz="8" w:space="0" w:color="auto"/>
              <w:bottom w:val="single" w:sz="4" w:space="0" w:color="000000"/>
              <w:right w:val="single" w:sz="4" w:space="0" w:color="000000"/>
            </w:tcBorders>
            <w:shd w:val="clear" w:color="auto" w:fill="auto"/>
            <w:vAlign w:val="bottom"/>
            <w:hideMark/>
          </w:tcPr>
          <w:p w:rsidR="00E42F20" w:rsidRDefault="00E42F20">
            <w:r>
              <w:t>Durata</w:t>
            </w:r>
          </w:p>
        </w:tc>
        <w:tc>
          <w:tcPr>
            <w:tcW w:w="690" w:type="dxa"/>
            <w:tcBorders>
              <w:top w:val="nil"/>
              <w:left w:val="nil"/>
              <w:bottom w:val="single" w:sz="4" w:space="0" w:color="000000"/>
              <w:right w:val="single" w:sz="4" w:space="0" w:color="000000"/>
            </w:tcBorders>
            <w:shd w:val="clear" w:color="auto" w:fill="auto"/>
            <w:noWrap/>
            <w:vAlign w:val="bottom"/>
            <w:hideMark/>
          </w:tcPr>
          <w:p w:rsidR="00E42F20" w:rsidRDefault="00E42F20">
            <w:pPr>
              <w:rPr>
                <w:rFonts w:ascii="Calibri" w:hAnsi="Calibri" w:cs="Calibri"/>
                <w:color w:val="000000"/>
                <w:sz w:val="22"/>
                <w:szCs w:val="22"/>
              </w:rPr>
            </w:pPr>
            <w:r>
              <w:rPr>
                <w:rFonts w:ascii="Calibri" w:hAnsi="Calibri" w:cs="Calibri"/>
                <w:color w:val="000000"/>
                <w:sz w:val="22"/>
                <w:szCs w:val="22"/>
              </w:rPr>
              <w:t>N(3)</w:t>
            </w:r>
          </w:p>
        </w:tc>
        <w:tc>
          <w:tcPr>
            <w:tcW w:w="4049" w:type="dxa"/>
            <w:tcBorders>
              <w:top w:val="nil"/>
              <w:left w:val="nil"/>
              <w:bottom w:val="single" w:sz="4" w:space="0" w:color="000000"/>
              <w:right w:val="single" w:sz="8" w:space="0" w:color="auto"/>
            </w:tcBorders>
            <w:shd w:val="clear" w:color="auto" w:fill="auto"/>
            <w:vAlign w:val="bottom"/>
            <w:hideMark/>
          </w:tcPr>
          <w:p w:rsidR="00E42F20" w:rsidRDefault="00E42F20">
            <w:pPr>
              <w:rPr>
                <w:rFonts w:ascii="Calibri" w:hAnsi="Calibri" w:cs="Calibri"/>
                <w:color w:val="000000"/>
                <w:sz w:val="22"/>
                <w:szCs w:val="22"/>
              </w:rPr>
            </w:pPr>
            <w:r>
              <w:rPr>
                <w:rFonts w:ascii="Calibri" w:hAnsi="Calibri" w:cs="Calibri"/>
                <w:color w:val="000000"/>
                <w:sz w:val="22"/>
                <w:szCs w:val="22"/>
              </w:rPr>
              <w:t>Durata abonament in zile</w:t>
            </w:r>
          </w:p>
        </w:tc>
      </w:tr>
      <w:tr w:rsidR="00E42F20" w:rsidTr="00E42F20">
        <w:trPr>
          <w:trHeight w:val="330"/>
        </w:trPr>
        <w:tc>
          <w:tcPr>
            <w:tcW w:w="1756" w:type="dxa"/>
            <w:tcBorders>
              <w:top w:val="nil"/>
              <w:left w:val="single" w:sz="8" w:space="0" w:color="auto"/>
              <w:bottom w:val="single" w:sz="4" w:space="0" w:color="000000"/>
              <w:right w:val="single" w:sz="4" w:space="0" w:color="000000"/>
            </w:tcBorders>
            <w:shd w:val="clear" w:color="auto" w:fill="auto"/>
            <w:noWrap/>
            <w:vAlign w:val="bottom"/>
            <w:hideMark/>
          </w:tcPr>
          <w:p w:rsidR="00E42F20" w:rsidRDefault="00E42F20">
            <w:pPr>
              <w:rPr>
                <w:rFonts w:ascii="Roboto" w:hAnsi="Roboto" w:cs="Calibri"/>
                <w:color w:val="000000"/>
                <w:sz w:val="22"/>
                <w:szCs w:val="22"/>
              </w:rPr>
            </w:pPr>
            <w:r>
              <w:rPr>
                <w:rFonts w:ascii="Roboto" w:hAnsi="Roboto" w:cs="Calibri"/>
                <w:color w:val="000000"/>
                <w:sz w:val="22"/>
                <w:szCs w:val="22"/>
              </w:rPr>
              <w:t>NrSedinte</w:t>
            </w:r>
          </w:p>
        </w:tc>
        <w:tc>
          <w:tcPr>
            <w:tcW w:w="690" w:type="dxa"/>
            <w:tcBorders>
              <w:top w:val="nil"/>
              <w:left w:val="nil"/>
              <w:bottom w:val="single" w:sz="4" w:space="0" w:color="000000"/>
              <w:right w:val="single" w:sz="4" w:space="0" w:color="000000"/>
            </w:tcBorders>
            <w:shd w:val="clear" w:color="auto" w:fill="auto"/>
            <w:noWrap/>
            <w:vAlign w:val="bottom"/>
            <w:hideMark/>
          </w:tcPr>
          <w:p w:rsidR="00E42F20" w:rsidRDefault="00E42F20">
            <w:pPr>
              <w:rPr>
                <w:rFonts w:ascii="Calibri" w:hAnsi="Calibri" w:cs="Calibri"/>
                <w:color w:val="000000"/>
                <w:sz w:val="22"/>
                <w:szCs w:val="22"/>
              </w:rPr>
            </w:pPr>
            <w:r>
              <w:rPr>
                <w:rFonts w:ascii="Calibri" w:hAnsi="Calibri" w:cs="Calibri"/>
                <w:color w:val="000000"/>
                <w:sz w:val="22"/>
                <w:szCs w:val="22"/>
              </w:rPr>
              <w:t>N(3)</w:t>
            </w:r>
          </w:p>
        </w:tc>
        <w:tc>
          <w:tcPr>
            <w:tcW w:w="4049" w:type="dxa"/>
            <w:tcBorders>
              <w:top w:val="nil"/>
              <w:left w:val="nil"/>
              <w:bottom w:val="single" w:sz="4" w:space="0" w:color="000000"/>
              <w:right w:val="single" w:sz="8" w:space="0" w:color="auto"/>
            </w:tcBorders>
            <w:shd w:val="clear" w:color="auto" w:fill="auto"/>
            <w:vAlign w:val="bottom"/>
            <w:hideMark/>
          </w:tcPr>
          <w:p w:rsidR="00E42F20" w:rsidRDefault="00E42F20">
            <w:pPr>
              <w:rPr>
                <w:rFonts w:ascii="Arial" w:hAnsi="Arial" w:cs="Arial"/>
                <w:sz w:val="22"/>
                <w:szCs w:val="22"/>
              </w:rPr>
            </w:pPr>
            <w:r>
              <w:rPr>
                <w:rFonts w:ascii="Arial" w:hAnsi="Arial" w:cs="Arial"/>
                <w:sz w:val="22"/>
                <w:szCs w:val="22"/>
              </w:rPr>
              <w:t>*pun 999 daca e nelimitat</w:t>
            </w:r>
          </w:p>
        </w:tc>
      </w:tr>
      <w:tr w:rsidR="00E42F20" w:rsidTr="00E42F20">
        <w:trPr>
          <w:trHeight w:val="315"/>
        </w:trPr>
        <w:tc>
          <w:tcPr>
            <w:tcW w:w="1756" w:type="dxa"/>
            <w:tcBorders>
              <w:top w:val="nil"/>
              <w:left w:val="single" w:sz="8" w:space="0" w:color="auto"/>
              <w:bottom w:val="nil"/>
              <w:right w:val="single" w:sz="4" w:space="0" w:color="000000"/>
            </w:tcBorders>
            <w:shd w:val="clear" w:color="auto" w:fill="auto"/>
            <w:noWrap/>
            <w:vAlign w:val="bottom"/>
            <w:hideMark/>
          </w:tcPr>
          <w:p w:rsidR="00E42F20" w:rsidRDefault="00E42F20">
            <w:pPr>
              <w:rPr>
                <w:rFonts w:ascii="Roboto" w:hAnsi="Roboto" w:cs="Calibri"/>
                <w:color w:val="000000"/>
                <w:sz w:val="22"/>
                <w:szCs w:val="22"/>
              </w:rPr>
            </w:pPr>
            <w:r>
              <w:rPr>
                <w:rFonts w:ascii="Roboto" w:hAnsi="Roboto" w:cs="Calibri"/>
                <w:color w:val="000000"/>
                <w:sz w:val="22"/>
                <w:szCs w:val="22"/>
              </w:rPr>
              <w:t>DataStart</w:t>
            </w:r>
          </w:p>
        </w:tc>
        <w:tc>
          <w:tcPr>
            <w:tcW w:w="690" w:type="dxa"/>
            <w:tcBorders>
              <w:top w:val="nil"/>
              <w:left w:val="nil"/>
              <w:bottom w:val="nil"/>
              <w:right w:val="single" w:sz="4" w:space="0" w:color="000000"/>
            </w:tcBorders>
            <w:shd w:val="clear" w:color="auto" w:fill="auto"/>
            <w:noWrap/>
            <w:vAlign w:val="bottom"/>
            <w:hideMark/>
          </w:tcPr>
          <w:p w:rsidR="00E42F20" w:rsidRDefault="00E42F20">
            <w:pPr>
              <w:rPr>
                <w:rFonts w:ascii="Calibri" w:hAnsi="Calibri" w:cs="Calibri"/>
                <w:color w:val="000000"/>
                <w:sz w:val="22"/>
                <w:szCs w:val="22"/>
              </w:rPr>
            </w:pPr>
            <w:r>
              <w:rPr>
                <w:rFonts w:ascii="Calibri" w:hAnsi="Calibri" w:cs="Calibri"/>
                <w:color w:val="000000"/>
                <w:sz w:val="22"/>
                <w:szCs w:val="22"/>
              </w:rPr>
              <w:t>D</w:t>
            </w:r>
          </w:p>
        </w:tc>
        <w:tc>
          <w:tcPr>
            <w:tcW w:w="4049" w:type="dxa"/>
            <w:tcBorders>
              <w:top w:val="nil"/>
              <w:left w:val="nil"/>
              <w:bottom w:val="nil"/>
              <w:right w:val="single" w:sz="8" w:space="0" w:color="auto"/>
            </w:tcBorders>
            <w:shd w:val="clear" w:color="auto" w:fill="auto"/>
            <w:vAlign w:val="bottom"/>
            <w:hideMark/>
          </w:tcPr>
          <w:p w:rsidR="00E42F20" w:rsidRDefault="00E42F20">
            <w:pPr>
              <w:rPr>
                <w:rFonts w:ascii="Arial" w:hAnsi="Arial" w:cs="Arial"/>
                <w:sz w:val="22"/>
                <w:szCs w:val="22"/>
              </w:rPr>
            </w:pPr>
            <w:r>
              <w:rPr>
                <w:rFonts w:ascii="Arial" w:hAnsi="Arial" w:cs="Arial"/>
                <w:sz w:val="22"/>
                <w:szCs w:val="22"/>
              </w:rPr>
              <w:t>Data de cand e valabil acest tip.ab.</w:t>
            </w:r>
          </w:p>
        </w:tc>
      </w:tr>
      <w:tr w:rsidR="00E42F20" w:rsidTr="00E42F20">
        <w:trPr>
          <w:trHeight w:val="315"/>
        </w:trPr>
        <w:tc>
          <w:tcPr>
            <w:tcW w:w="1756" w:type="dxa"/>
            <w:tcBorders>
              <w:top w:val="single" w:sz="4" w:space="0" w:color="000000"/>
              <w:left w:val="single" w:sz="8" w:space="0" w:color="auto"/>
              <w:bottom w:val="nil"/>
              <w:right w:val="single" w:sz="4" w:space="0" w:color="000000"/>
            </w:tcBorders>
            <w:shd w:val="clear" w:color="auto" w:fill="auto"/>
            <w:noWrap/>
            <w:vAlign w:val="bottom"/>
            <w:hideMark/>
          </w:tcPr>
          <w:p w:rsidR="00E42F20" w:rsidRDefault="00E42F20">
            <w:pPr>
              <w:rPr>
                <w:rFonts w:ascii="Roboto" w:hAnsi="Roboto" w:cs="Calibri"/>
                <w:color w:val="000000"/>
                <w:sz w:val="22"/>
                <w:szCs w:val="22"/>
              </w:rPr>
            </w:pPr>
            <w:r>
              <w:rPr>
                <w:rFonts w:ascii="Roboto" w:hAnsi="Roboto" w:cs="Calibri"/>
                <w:color w:val="000000"/>
                <w:sz w:val="22"/>
                <w:szCs w:val="22"/>
              </w:rPr>
              <w:t>DataSfarsit</w:t>
            </w:r>
          </w:p>
        </w:tc>
        <w:tc>
          <w:tcPr>
            <w:tcW w:w="690" w:type="dxa"/>
            <w:tcBorders>
              <w:top w:val="single" w:sz="4" w:space="0" w:color="000000"/>
              <w:left w:val="nil"/>
              <w:bottom w:val="nil"/>
              <w:right w:val="single" w:sz="4" w:space="0" w:color="000000"/>
            </w:tcBorders>
            <w:shd w:val="clear" w:color="auto" w:fill="auto"/>
            <w:noWrap/>
            <w:vAlign w:val="bottom"/>
            <w:hideMark/>
          </w:tcPr>
          <w:p w:rsidR="00E42F20" w:rsidRDefault="00E42F20">
            <w:pPr>
              <w:rPr>
                <w:rFonts w:ascii="Calibri" w:hAnsi="Calibri" w:cs="Calibri"/>
                <w:color w:val="000000"/>
                <w:sz w:val="22"/>
                <w:szCs w:val="22"/>
              </w:rPr>
            </w:pPr>
            <w:r>
              <w:rPr>
                <w:rFonts w:ascii="Calibri" w:hAnsi="Calibri" w:cs="Calibri"/>
                <w:color w:val="000000"/>
                <w:sz w:val="22"/>
                <w:szCs w:val="22"/>
              </w:rPr>
              <w:t>D</w:t>
            </w:r>
          </w:p>
        </w:tc>
        <w:tc>
          <w:tcPr>
            <w:tcW w:w="4049" w:type="dxa"/>
            <w:tcBorders>
              <w:top w:val="single" w:sz="4" w:space="0" w:color="000000"/>
              <w:left w:val="nil"/>
              <w:bottom w:val="nil"/>
              <w:right w:val="single" w:sz="8" w:space="0" w:color="auto"/>
            </w:tcBorders>
            <w:shd w:val="clear" w:color="auto" w:fill="auto"/>
            <w:vAlign w:val="bottom"/>
            <w:hideMark/>
          </w:tcPr>
          <w:p w:rsidR="00E42F20" w:rsidRDefault="00E42F20">
            <w:pPr>
              <w:rPr>
                <w:rFonts w:ascii="Arial" w:hAnsi="Arial" w:cs="Arial"/>
                <w:sz w:val="22"/>
                <w:szCs w:val="22"/>
              </w:rPr>
            </w:pPr>
            <w:r>
              <w:rPr>
                <w:rFonts w:ascii="Arial" w:hAnsi="Arial" w:cs="Arial"/>
                <w:sz w:val="22"/>
                <w:szCs w:val="22"/>
              </w:rPr>
              <w:t>Data sfarsi e valabilitate acest tip.ab.</w:t>
            </w:r>
          </w:p>
        </w:tc>
      </w:tr>
      <w:tr w:rsidR="00E42F20" w:rsidTr="00E42F20">
        <w:trPr>
          <w:trHeight w:val="330"/>
        </w:trPr>
        <w:tc>
          <w:tcPr>
            <w:tcW w:w="1756" w:type="dxa"/>
            <w:tcBorders>
              <w:top w:val="single" w:sz="4" w:space="0" w:color="000000"/>
              <w:left w:val="single" w:sz="8" w:space="0" w:color="auto"/>
              <w:bottom w:val="nil"/>
              <w:right w:val="single" w:sz="4" w:space="0" w:color="000000"/>
            </w:tcBorders>
            <w:shd w:val="clear" w:color="auto" w:fill="auto"/>
            <w:noWrap/>
            <w:vAlign w:val="bottom"/>
            <w:hideMark/>
          </w:tcPr>
          <w:p w:rsidR="00E42F20" w:rsidRDefault="00E42F20">
            <w:pPr>
              <w:rPr>
                <w:rFonts w:ascii="Roboto" w:hAnsi="Roboto" w:cs="Calibri"/>
                <w:color w:val="000000"/>
                <w:sz w:val="22"/>
                <w:szCs w:val="22"/>
              </w:rPr>
            </w:pPr>
            <w:r>
              <w:rPr>
                <w:rFonts w:ascii="Roboto" w:hAnsi="Roboto" w:cs="Calibri"/>
                <w:color w:val="000000"/>
                <w:sz w:val="22"/>
                <w:szCs w:val="22"/>
              </w:rPr>
              <w:t>Valoare</w:t>
            </w:r>
          </w:p>
        </w:tc>
        <w:tc>
          <w:tcPr>
            <w:tcW w:w="690" w:type="dxa"/>
            <w:tcBorders>
              <w:top w:val="single" w:sz="4" w:space="0" w:color="000000"/>
              <w:left w:val="nil"/>
              <w:bottom w:val="nil"/>
              <w:right w:val="single" w:sz="4" w:space="0" w:color="000000"/>
            </w:tcBorders>
            <w:shd w:val="clear" w:color="auto" w:fill="auto"/>
            <w:noWrap/>
            <w:vAlign w:val="bottom"/>
            <w:hideMark/>
          </w:tcPr>
          <w:p w:rsidR="00E42F20" w:rsidRDefault="00E42F20">
            <w:pPr>
              <w:rPr>
                <w:rFonts w:ascii="Calibri" w:hAnsi="Calibri" w:cs="Calibri"/>
                <w:color w:val="000000"/>
                <w:sz w:val="22"/>
                <w:szCs w:val="22"/>
              </w:rPr>
            </w:pPr>
            <w:r>
              <w:rPr>
                <w:rFonts w:ascii="Calibri" w:hAnsi="Calibri" w:cs="Calibri"/>
                <w:color w:val="000000"/>
                <w:sz w:val="22"/>
                <w:szCs w:val="22"/>
              </w:rPr>
              <w:t>N(5)</w:t>
            </w:r>
          </w:p>
        </w:tc>
        <w:tc>
          <w:tcPr>
            <w:tcW w:w="4049" w:type="dxa"/>
            <w:tcBorders>
              <w:top w:val="single" w:sz="4" w:space="0" w:color="000000"/>
              <w:left w:val="nil"/>
              <w:bottom w:val="nil"/>
              <w:right w:val="single" w:sz="8" w:space="0" w:color="auto"/>
            </w:tcBorders>
            <w:shd w:val="clear" w:color="auto" w:fill="auto"/>
            <w:vAlign w:val="bottom"/>
            <w:hideMark/>
          </w:tcPr>
          <w:p w:rsidR="00E42F20" w:rsidRDefault="00E42F20">
            <w:pPr>
              <w:rPr>
                <w:rFonts w:ascii="Arial" w:hAnsi="Arial" w:cs="Arial"/>
                <w:sz w:val="22"/>
                <w:szCs w:val="22"/>
              </w:rPr>
            </w:pPr>
            <w:r>
              <w:rPr>
                <w:rFonts w:ascii="Arial" w:hAnsi="Arial" w:cs="Arial"/>
                <w:sz w:val="22"/>
                <w:szCs w:val="22"/>
              </w:rPr>
              <w:t>Valoare default</w:t>
            </w:r>
          </w:p>
        </w:tc>
      </w:tr>
      <w:tr w:rsidR="00E42F20" w:rsidTr="00E42F20">
        <w:trPr>
          <w:trHeight w:val="330"/>
        </w:trPr>
        <w:tc>
          <w:tcPr>
            <w:tcW w:w="1756" w:type="dxa"/>
            <w:tcBorders>
              <w:top w:val="single" w:sz="4" w:space="0" w:color="000000"/>
              <w:left w:val="single" w:sz="8" w:space="0" w:color="auto"/>
              <w:bottom w:val="single" w:sz="8" w:space="0" w:color="auto"/>
              <w:right w:val="single" w:sz="4" w:space="0" w:color="000000"/>
            </w:tcBorders>
            <w:shd w:val="clear" w:color="auto" w:fill="auto"/>
            <w:noWrap/>
            <w:vAlign w:val="bottom"/>
            <w:hideMark/>
          </w:tcPr>
          <w:p w:rsidR="00E42F20" w:rsidRDefault="00E42F20">
            <w:pPr>
              <w:rPr>
                <w:rFonts w:ascii="Roboto" w:hAnsi="Roboto" w:cs="Calibri"/>
                <w:color w:val="000000"/>
                <w:sz w:val="22"/>
                <w:szCs w:val="22"/>
              </w:rPr>
            </w:pPr>
            <w:r>
              <w:rPr>
                <w:rFonts w:ascii="Roboto" w:hAnsi="Roboto" w:cs="Calibri"/>
                <w:color w:val="000000"/>
                <w:sz w:val="22"/>
                <w:szCs w:val="22"/>
              </w:rPr>
              <w:t>Observatii</w:t>
            </w:r>
          </w:p>
        </w:tc>
        <w:tc>
          <w:tcPr>
            <w:tcW w:w="690" w:type="dxa"/>
            <w:tcBorders>
              <w:top w:val="single" w:sz="4" w:space="0" w:color="000000"/>
              <w:left w:val="nil"/>
              <w:bottom w:val="single" w:sz="8" w:space="0" w:color="auto"/>
              <w:right w:val="single" w:sz="4" w:space="0" w:color="000000"/>
            </w:tcBorders>
            <w:shd w:val="clear" w:color="auto" w:fill="auto"/>
            <w:noWrap/>
            <w:vAlign w:val="bottom"/>
            <w:hideMark/>
          </w:tcPr>
          <w:p w:rsidR="00E42F20" w:rsidRDefault="00E42F20">
            <w:pPr>
              <w:rPr>
                <w:rFonts w:ascii="Calibri" w:hAnsi="Calibri" w:cs="Calibri"/>
                <w:color w:val="000000"/>
                <w:sz w:val="22"/>
                <w:szCs w:val="22"/>
              </w:rPr>
            </w:pPr>
            <w:r>
              <w:rPr>
                <w:rFonts w:ascii="Calibri" w:hAnsi="Calibri" w:cs="Calibri"/>
                <w:color w:val="000000"/>
                <w:sz w:val="22"/>
                <w:szCs w:val="22"/>
              </w:rPr>
              <w:t>C(50)</w:t>
            </w:r>
          </w:p>
        </w:tc>
        <w:tc>
          <w:tcPr>
            <w:tcW w:w="4049" w:type="dxa"/>
            <w:tcBorders>
              <w:top w:val="single" w:sz="4" w:space="0" w:color="000000"/>
              <w:left w:val="nil"/>
              <w:bottom w:val="single" w:sz="8" w:space="0" w:color="auto"/>
              <w:right w:val="single" w:sz="8" w:space="0" w:color="auto"/>
            </w:tcBorders>
            <w:shd w:val="clear" w:color="auto" w:fill="auto"/>
            <w:vAlign w:val="bottom"/>
            <w:hideMark/>
          </w:tcPr>
          <w:p w:rsidR="00E42F20" w:rsidRDefault="00E42F20">
            <w:pPr>
              <w:rPr>
                <w:rFonts w:ascii="Calibri" w:hAnsi="Calibri" w:cs="Calibri"/>
                <w:color w:val="000000"/>
                <w:sz w:val="22"/>
                <w:szCs w:val="22"/>
              </w:rPr>
            </w:pPr>
            <w:r>
              <w:rPr>
                <w:rFonts w:ascii="Calibri" w:hAnsi="Calibri" w:cs="Calibri"/>
                <w:color w:val="000000"/>
                <w:sz w:val="22"/>
                <w:szCs w:val="22"/>
              </w:rPr>
              <w:t> </w:t>
            </w:r>
          </w:p>
        </w:tc>
      </w:tr>
    </w:tbl>
    <w:p w:rsidR="00E42F20" w:rsidRDefault="00E42F20"/>
    <w:tbl>
      <w:tblPr>
        <w:tblW w:w="6495" w:type="dxa"/>
        <w:tblInd w:w="93" w:type="dxa"/>
        <w:tblLook w:val="04A0" w:firstRow="1" w:lastRow="0" w:firstColumn="1" w:lastColumn="0" w:noHBand="0" w:noVBand="1"/>
      </w:tblPr>
      <w:tblGrid>
        <w:gridCol w:w="2764"/>
        <w:gridCol w:w="1078"/>
        <w:gridCol w:w="2653"/>
      </w:tblGrid>
      <w:tr w:rsidR="0087642E" w:rsidTr="0087642E">
        <w:trPr>
          <w:trHeight w:val="477"/>
        </w:trPr>
        <w:tc>
          <w:tcPr>
            <w:tcW w:w="2764" w:type="dxa"/>
            <w:tcBorders>
              <w:top w:val="single" w:sz="8" w:space="0" w:color="auto"/>
              <w:left w:val="single" w:sz="8" w:space="0" w:color="auto"/>
              <w:bottom w:val="nil"/>
              <w:right w:val="single" w:sz="4" w:space="0" w:color="000000"/>
            </w:tcBorders>
            <w:shd w:val="clear" w:color="B6D7A8" w:fill="B6D7A8"/>
            <w:noWrap/>
            <w:vAlign w:val="bottom"/>
            <w:hideMark/>
          </w:tcPr>
          <w:p w:rsidR="0087642E" w:rsidRDefault="0087642E">
            <w:pPr>
              <w:rPr>
                <w:b/>
                <w:bCs/>
                <w:color w:val="000000"/>
              </w:rPr>
            </w:pPr>
            <w:r>
              <w:rPr>
                <w:b/>
                <w:bCs/>
                <w:color w:val="000000"/>
              </w:rPr>
              <w:t xml:space="preserve">Tabela Abonati </w:t>
            </w:r>
          </w:p>
          <w:p w:rsidR="0087642E" w:rsidRDefault="0087642E">
            <w:pPr>
              <w:rPr>
                <w:b/>
                <w:bCs/>
                <w:color w:val="000000"/>
              </w:rPr>
            </w:pPr>
            <w:r>
              <w:rPr>
                <w:b/>
                <w:bCs/>
                <w:color w:val="000000"/>
              </w:rPr>
              <w:t xml:space="preserve"> ( Istoric Abonati)</w:t>
            </w:r>
          </w:p>
        </w:tc>
        <w:tc>
          <w:tcPr>
            <w:tcW w:w="1078" w:type="dxa"/>
            <w:tcBorders>
              <w:top w:val="nil"/>
              <w:left w:val="nil"/>
              <w:bottom w:val="nil"/>
              <w:right w:val="nil"/>
            </w:tcBorders>
            <w:shd w:val="clear" w:color="auto" w:fill="auto"/>
            <w:noWrap/>
            <w:vAlign w:val="bottom"/>
            <w:hideMark/>
          </w:tcPr>
          <w:p w:rsidR="0087642E" w:rsidRDefault="0087642E">
            <w:pPr>
              <w:rPr>
                <w:rFonts w:ascii="Calibri" w:hAnsi="Calibri" w:cs="Calibri"/>
                <w:color w:val="000000"/>
                <w:sz w:val="22"/>
                <w:szCs w:val="22"/>
              </w:rPr>
            </w:pPr>
          </w:p>
        </w:tc>
        <w:tc>
          <w:tcPr>
            <w:tcW w:w="2653" w:type="dxa"/>
            <w:tcBorders>
              <w:top w:val="nil"/>
              <w:left w:val="nil"/>
              <w:bottom w:val="nil"/>
              <w:right w:val="nil"/>
            </w:tcBorders>
            <w:shd w:val="clear" w:color="auto" w:fill="auto"/>
            <w:noWrap/>
            <w:vAlign w:val="bottom"/>
            <w:hideMark/>
          </w:tcPr>
          <w:p w:rsidR="0087642E" w:rsidRDefault="0087642E">
            <w:pPr>
              <w:rPr>
                <w:rFonts w:ascii="Calibri" w:hAnsi="Calibri" w:cs="Calibri"/>
                <w:color w:val="000000"/>
                <w:sz w:val="22"/>
                <w:szCs w:val="22"/>
              </w:rPr>
            </w:pPr>
          </w:p>
        </w:tc>
      </w:tr>
      <w:tr w:rsidR="0087642E" w:rsidTr="0087642E">
        <w:trPr>
          <w:trHeight w:val="319"/>
        </w:trPr>
        <w:tc>
          <w:tcPr>
            <w:tcW w:w="2764" w:type="dxa"/>
            <w:tcBorders>
              <w:top w:val="single" w:sz="8" w:space="0" w:color="auto"/>
              <w:left w:val="single" w:sz="8" w:space="0" w:color="auto"/>
              <w:bottom w:val="single" w:sz="8" w:space="0" w:color="auto"/>
              <w:right w:val="single" w:sz="4" w:space="0" w:color="000000"/>
            </w:tcBorders>
            <w:shd w:val="clear" w:color="auto" w:fill="auto"/>
            <w:noWrap/>
            <w:vAlign w:val="bottom"/>
            <w:hideMark/>
          </w:tcPr>
          <w:p w:rsidR="0087642E" w:rsidRDefault="0087642E">
            <w:pPr>
              <w:rPr>
                <w:b/>
                <w:bCs/>
                <w:color w:val="000000"/>
              </w:rPr>
            </w:pPr>
            <w:r>
              <w:rPr>
                <w:b/>
                <w:bCs/>
                <w:color w:val="000000"/>
              </w:rPr>
              <w:t>Camp</w:t>
            </w:r>
          </w:p>
        </w:tc>
        <w:tc>
          <w:tcPr>
            <w:tcW w:w="1078" w:type="dxa"/>
            <w:tcBorders>
              <w:top w:val="single" w:sz="8" w:space="0" w:color="auto"/>
              <w:left w:val="nil"/>
              <w:bottom w:val="single" w:sz="8" w:space="0" w:color="auto"/>
              <w:right w:val="single" w:sz="4" w:space="0" w:color="000000"/>
            </w:tcBorders>
            <w:shd w:val="clear" w:color="auto" w:fill="auto"/>
            <w:noWrap/>
            <w:vAlign w:val="bottom"/>
            <w:hideMark/>
          </w:tcPr>
          <w:p w:rsidR="0087642E" w:rsidRDefault="0087642E">
            <w:pPr>
              <w:rPr>
                <w:b/>
                <w:bCs/>
                <w:color w:val="000000"/>
              </w:rPr>
            </w:pPr>
            <w:r>
              <w:rPr>
                <w:b/>
                <w:bCs/>
                <w:color w:val="000000"/>
              </w:rPr>
              <w:t>Tip</w:t>
            </w:r>
          </w:p>
        </w:tc>
        <w:tc>
          <w:tcPr>
            <w:tcW w:w="2653" w:type="dxa"/>
            <w:tcBorders>
              <w:top w:val="single" w:sz="8" w:space="0" w:color="auto"/>
              <w:left w:val="nil"/>
              <w:bottom w:val="single" w:sz="8" w:space="0" w:color="auto"/>
              <w:right w:val="single" w:sz="8" w:space="0" w:color="auto"/>
            </w:tcBorders>
            <w:shd w:val="clear" w:color="auto" w:fill="auto"/>
            <w:noWrap/>
            <w:vAlign w:val="bottom"/>
            <w:hideMark/>
          </w:tcPr>
          <w:p w:rsidR="0087642E" w:rsidRDefault="0087642E">
            <w:pPr>
              <w:rPr>
                <w:b/>
                <w:bCs/>
                <w:color w:val="000000"/>
              </w:rPr>
            </w:pPr>
            <w:r>
              <w:rPr>
                <w:b/>
                <w:bCs/>
                <w:color w:val="000000"/>
              </w:rPr>
              <w:t>Explicatii</w:t>
            </w:r>
          </w:p>
        </w:tc>
      </w:tr>
      <w:tr w:rsidR="0087642E" w:rsidTr="0087642E">
        <w:trPr>
          <w:trHeight w:val="319"/>
        </w:trPr>
        <w:tc>
          <w:tcPr>
            <w:tcW w:w="2764" w:type="dxa"/>
            <w:tcBorders>
              <w:top w:val="nil"/>
              <w:left w:val="single" w:sz="8" w:space="0" w:color="auto"/>
              <w:bottom w:val="single" w:sz="4" w:space="0" w:color="000000"/>
              <w:right w:val="single" w:sz="4" w:space="0" w:color="000000"/>
            </w:tcBorders>
            <w:shd w:val="clear" w:color="auto" w:fill="auto"/>
            <w:noWrap/>
            <w:vAlign w:val="bottom"/>
            <w:hideMark/>
          </w:tcPr>
          <w:p w:rsidR="0087642E" w:rsidRDefault="0087642E">
            <w:pPr>
              <w:rPr>
                <w:color w:val="000000"/>
              </w:rPr>
            </w:pPr>
            <w:r>
              <w:rPr>
                <w:color w:val="000000"/>
              </w:rPr>
              <w:t>Id</w:t>
            </w:r>
          </w:p>
        </w:tc>
        <w:tc>
          <w:tcPr>
            <w:tcW w:w="1078" w:type="dxa"/>
            <w:tcBorders>
              <w:top w:val="nil"/>
              <w:left w:val="nil"/>
              <w:bottom w:val="single" w:sz="4" w:space="0" w:color="000000"/>
              <w:right w:val="single" w:sz="4" w:space="0" w:color="000000"/>
            </w:tcBorders>
            <w:shd w:val="clear" w:color="auto" w:fill="auto"/>
            <w:noWrap/>
            <w:vAlign w:val="bottom"/>
            <w:hideMark/>
          </w:tcPr>
          <w:p w:rsidR="0087642E" w:rsidRDefault="0087642E">
            <w:pPr>
              <w:rPr>
                <w:color w:val="000000"/>
              </w:rPr>
            </w:pPr>
            <w:r>
              <w:rPr>
                <w:color w:val="000000"/>
              </w:rPr>
              <w:t>N(8)</w:t>
            </w:r>
          </w:p>
        </w:tc>
        <w:tc>
          <w:tcPr>
            <w:tcW w:w="2653" w:type="dxa"/>
            <w:tcBorders>
              <w:top w:val="nil"/>
              <w:left w:val="nil"/>
              <w:bottom w:val="single" w:sz="4" w:space="0" w:color="000000"/>
              <w:right w:val="single" w:sz="8" w:space="0" w:color="auto"/>
            </w:tcBorders>
            <w:shd w:val="clear" w:color="auto" w:fill="auto"/>
            <w:noWrap/>
            <w:vAlign w:val="bottom"/>
            <w:hideMark/>
          </w:tcPr>
          <w:p w:rsidR="0087642E" w:rsidRDefault="0087642E">
            <w:pPr>
              <w:rPr>
                <w:color w:val="000000"/>
              </w:rPr>
            </w:pPr>
            <w:r>
              <w:rPr>
                <w:color w:val="000000"/>
              </w:rPr>
              <w:t> </w:t>
            </w:r>
          </w:p>
        </w:tc>
      </w:tr>
      <w:tr w:rsidR="0087642E" w:rsidTr="0087642E">
        <w:trPr>
          <w:trHeight w:val="319"/>
        </w:trPr>
        <w:tc>
          <w:tcPr>
            <w:tcW w:w="2764" w:type="dxa"/>
            <w:tcBorders>
              <w:top w:val="nil"/>
              <w:left w:val="single" w:sz="8" w:space="0" w:color="auto"/>
              <w:bottom w:val="single" w:sz="4" w:space="0" w:color="000000"/>
              <w:right w:val="single" w:sz="4" w:space="0" w:color="000000"/>
            </w:tcBorders>
            <w:shd w:val="clear" w:color="auto" w:fill="auto"/>
            <w:noWrap/>
            <w:vAlign w:val="bottom"/>
            <w:hideMark/>
          </w:tcPr>
          <w:p w:rsidR="0087642E" w:rsidRDefault="0087642E">
            <w:pPr>
              <w:rPr>
                <w:color w:val="000000"/>
              </w:rPr>
            </w:pPr>
            <w:r>
              <w:rPr>
                <w:color w:val="000000"/>
              </w:rPr>
              <w:t>IdMembru</w:t>
            </w:r>
          </w:p>
        </w:tc>
        <w:tc>
          <w:tcPr>
            <w:tcW w:w="1078" w:type="dxa"/>
            <w:tcBorders>
              <w:top w:val="nil"/>
              <w:left w:val="nil"/>
              <w:bottom w:val="single" w:sz="4" w:space="0" w:color="000000"/>
              <w:right w:val="single" w:sz="4" w:space="0" w:color="000000"/>
            </w:tcBorders>
            <w:shd w:val="clear" w:color="auto" w:fill="auto"/>
            <w:noWrap/>
            <w:vAlign w:val="bottom"/>
            <w:hideMark/>
          </w:tcPr>
          <w:p w:rsidR="0087642E" w:rsidRDefault="0087642E">
            <w:pPr>
              <w:rPr>
                <w:color w:val="000000"/>
              </w:rPr>
            </w:pPr>
            <w:r>
              <w:rPr>
                <w:color w:val="000000"/>
              </w:rPr>
              <w:t>N(8)</w:t>
            </w:r>
          </w:p>
        </w:tc>
        <w:tc>
          <w:tcPr>
            <w:tcW w:w="2653" w:type="dxa"/>
            <w:tcBorders>
              <w:top w:val="nil"/>
              <w:left w:val="nil"/>
              <w:bottom w:val="single" w:sz="4" w:space="0" w:color="000000"/>
              <w:right w:val="single" w:sz="8" w:space="0" w:color="auto"/>
            </w:tcBorders>
            <w:shd w:val="clear" w:color="auto" w:fill="auto"/>
            <w:noWrap/>
            <w:vAlign w:val="bottom"/>
            <w:hideMark/>
          </w:tcPr>
          <w:p w:rsidR="0087642E" w:rsidRDefault="0087642E">
            <w:pPr>
              <w:rPr>
                <w:color w:val="000000"/>
              </w:rPr>
            </w:pPr>
            <w:r>
              <w:rPr>
                <w:color w:val="000000"/>
              </w:rPr>
              <w:t> </w:t>
            </w:r>
          </w:p>
        </w:tc>
      </w:tr>
      <w:tr w:rsidR="0087642E" w:rsidTr="0087642E">
        <w:trPr>
          <w:trHeight w:val="334"/>
        </w:trPr>
        <w:tc>
          <w:tcPr>
            <w:tcW w:w="2764" w:type="dxa"/>
            <w:tcBorders>
              <w:top w:val="nil"/>
              <w:left w:val="single" w:sz="8" w:space="0" w:color="auto"/>
              <w:bottom w:val="single" w:sz="4" w:space="0" w:color="000000"/>
              <w:right w:val="single" w:sz="4" w:space="0" w:color="000000"/>
            </w:tcBorders>
            <w:shd w:val="clear" w:color="auto" w:fill="auto"/>
            <w:noWrap/>
            <w:vAlign w:val="bottom"/>
            <w:hideMark/>
          </w:tcPr>
          <w:p w:rsidR="0087642E" w:rsidRDefault="0087642E">
            <w:pPr>
              <w:rPr>
                <w:color w:val="000000"/>
              </w:rPr>
            </w:pPr>
            <w:r>
              <w:rPr>
                <w:color w:val="000000"/>
              </w:rPr>
              <w:t>IdTipAbonament</w:t>
            </w:r>
          </w:p>
        </w:tc>
        <w:tc>
          <w:tcPr>
            <w:tcW w:w="1078" w:type="dxa"/>
            <w:tcBorders>
              <w:top w:val="nil"/>
              <w:left w:val="nil"/>
              <w:bottom w:val="single" w:sz="4" w:space="0" w:color="000000"/>
              <w:right w:val="single" w:sz="4" w:space="0" w:color="000000"/>
            </w:tcBorders>
            <w:shd w:val="clear" w:color="auto" w:fill="auto"/>
            <w:noWrap/>
            <w:vAlign w:val="bottom"/>
            <w:hideMark/>
          </w:tcPr>
          <w:p w:rsidR="0087642E" w:rsidRDefault="0087642E">
            <w:pPr>
              <w:rPr>
                <w:color w:val="000000"/>
              </w:rPr>
            </w:pPr>
            <w:r>
              <w:rPr>
                <w:color w:val="000000"/>
              </w:rPr>
              <w:t>N(8)</w:t>
            </w:r>
          </w:p>
        </w:tc>
        <w:tc>
          <w:tcPr>
            <w:tcW w:w="2653" w:type="dxa"/>
            <w:tcBorders>
              <w:top w:val="nil"/>
              <w:left w:val="nil"/>
              <w:bottom w:val="single" w:sz="4" w:space="0" w:color="000000"/>
              <w:right w:val="single" w:sz="8" w:space="0" w:color="auto"/>
            </w:tcBorders>
            <w:shd w:val="clear" w:color="auto" w:fill="auto"/>
            <w:noWrap/>
            <w:vAlign w:val="bottom"/>
            <w:hideMark/>
          </w:tcPr>
          <w:p w:rsidR="0087642E" w:rsidRDefault="0087642E">
            <w:pPr>
              <w:rPr>
                <w:color w:val="000000"/>
              </w:rPr>
            </w:pPr>
            <w:r>
              <w:rPr>
                <w:color w:val="000000"/>
              </w:rPr>
              <w:t> </w:t>
            </w:r>
          </w:p>
        </w:tc>
      </w:tr>
      <w:tr w:rsidR="0087642E" w:rsidTr="0087642E">
        <w:trPr>
          <w:trHeight w:val="319"/>
        </w:trPr>
        <w:tc>
          <w:tcPr>
            <w:tcW w:w="2764" w:type="dxa"/>
            <w:tcBorders>
              <w:top w:val="nil"/>
              <w:left w:val="single" w:sz="8" w:space="0" w:color="auto"/>
              <w:bottom w:val="single" w:sz="4" w:space="0" w:color="000000"/>
              <w:right w:val="single" w:sz="4" w:space="0" w:color="000000"/>
            </w:tcBorders>
            <w:shd w:val="clear" w:color="auto" w:fill="auto"/>
            <w:noWrap/>
            <w:vAlign w:val="bottom"/>
            <w:hideMark/>
          </w:tcPr>
          <w:p w:rsidR="0087642E" w:rsidRDefault="0087642E">
            <w:pPr>
              <w:rPr>
                <w:color w:val="000000"/>
              </w:rPr>
            </w:pPr>
            <w:r>
              <w:rPr>
                <w:color w:val="000000"/>
              </w:rPr>
              <w:t>NumeMembru</w:t>
            </w:r>
          </w:p>
        </w:tc>
        <w:tc>
          <w:tcPr>
            <w:tcW w:w="1078" w:type="dxa"/>
            <w:tcBorders>
              <w:top w:val="nil"/>
              <w:left w:val="nil"/>
              <w:bottom w:val="single" w:sz="4" w:space="0" w:color="000000"/>
              <w:right w:val="single" w:sz="4" w:space="0" w:color="000000"/>
            </w:tcBorders>
            <w:shd w:val="clear" w:color="auto" w:fill="auto"/>
            <w:noWrap/>
            <w:vAlign w:val="bottom"/>
            <w:hideMark/>
          </w:tcPr>
          <w:p w:rsidR="0087642E" w:rsidRDefault="0087642E">
            <w:pPr>
              <w:rPr>
                <w:color w:val="000000"/>
              </w:rPr>
            </w:pPr>
            <w:r>
              <w:rPr>
                <w:color w:val="000000"/>
              </w:rPr>
              <w:t>C(50)</w:t>
            </w:r>
          </w:p>
        </w:tc>
        <w:tc>
          <w:tcPr>
            <w:tcW w:w="2653" w:type="dxa"/>
            <w:tcBorders>
              <w:top w:val="nil"/>
              <w:left w:val="nil"/>
              <w:bottom w:val="single" w:sz="4" w:space="0" w:color="000000"/>
              <w:right w:val="single" w:sz="8" w:space="0" w:color="auto"/>
            </w:tcBorders>
            <w:shd w:val="clear" w:color="auto" w:fill="auto"/>
            <w:noWrap/>
            <w:vAlign w:val="bottom"/>
            <w:hideMark/>
          </w:tcPr>
          <w:p w:rsidR="0087642E" w:rsidRDefault="0087642E">
            <w:pPr>
              <w:rPr>
                <w:color w:val="000000"/>
              </w:rPr>
            </w:pPr>
            <w:r>
              <w:rPr>
                <w:color w:val="000000"/>
              </w:rPr>
              <w:t>Nume+Prenume</w:t>
            </w:r>
          </w:p>
        </w:tc>
      </w:tr>
      <w:tr w:rsidR="0087642E" w:rsidTr="0087642E">
        <w:trPr>
          <w:trHeight w:val="305"/>
        </w:trPr>
        <w:tc>
          <w:tcPr>
            <w:tcW w:w="2764" w:type="dxa"/>
            <w:tcBorders>
              <w:top w:val="nil"/>
              <w:left w:val="single" w:sz="8" w:space="0" w:color="auto"/>
              <w:bottom w:val="single" w:sz="4" w:space="0" w:color="000000"/>
              <w:right w:val="single" w:sz="4" w:space="0" w:color="000000"/>
            </w:tcBorders>
            <w:shd w:val="clear" w:color="auto" w:fill="auto"/>
            <w:noWrap/>
            <w:vAlign w:val="bottom"/>
            <w:hideMark/>
          </w:tcPr>
          <w:p w:rsidR="0087642E" w:rsidRDefault="0087642E">
            <w:pPr>
              <w:rPr>
                <w:color w:val="000000"/>
              </w:rPr>
            </w:pPr>
            <w:r>
              <w:rPr>
                <w:color w:val="000000"/>
              </w:rPr>
              <w:t>DenumireAbonament</w:t>
            </w:r>
          </w:p>
        </w:tc>
        <w:tc>
          <w:tcPr>
            <w:tcW w:w="1078" w:type="dxa"/>
            <w:tcBorders>
              <w:top w:val="nil"/>
              <w:left w:val="nil"/>
              <w:bottom w:val="single" w:sz="4" w:space="0" w:color="000000"/>
              <w:right w:val="single" w:sz="4" w:space="0" w:color="000000"/>
            </w:tcBorders>
            <w:shd w:val="clear" w:color="auto" w:fill="auto"/>
            <w:noWrap/>
            <w:vAlign w:val="bottom"/>
            <w:hideMark/>
          </w:tcPr>
          <w:p w:rsidR="0087642E" w:rsidRDefault="0087642E">
            <w:pPr>
              <w:rPr>
                <w:color w:val="000000"/>
              </w:rPr>
            </w:pPr>
            <w:r>
              <w:rPr>
                <w:color w:val="000000"/>
              </w:rPr>
              <w:t>C(50)</w:t>
            </w:r>
          </w:p>
        </w:tc>
        <w:tc>
          <w:tcPr>
            <w:tcW w:w="2653" w:type="dxa"/>
            <w:tcBorders>
              <w:top w:val="nil"/>
              <w:left w:val="nil"/>
              <w:bottom w:val="single" w:sz="4" w:space="0" w:color="000000"/>
              <w:right w:val="single" w:sz="8" w:space="0" w:color="auto"/>
            </w:tcBorders>
            <w:shd w:val="clear" w:color="auto" w:fill="auto"/>
            <w:vAlign w:val="bottom"/>
            <w:hideMark/>
          </w:tcPr>
          <w:p w:rsidR="0087642E" w:rsidRDefault="0087642E">
            <w:pPr>
              <w:rPr>
                <w:color w:val="000000"/>
              </w:rPr>
            </w:pPr>
            <w:r>
              <w:rPr>
                <w:color w:val="000000"/>
              </w:rPr>
              <w:t> </w:t>
            </w:r>
          </w:p>
        </w:tc>
      </w:tr>
      <w:tr w:rsidR="0087642E" w:rsidTr="0087642E">
        <w:trPr>
          <w:trHeight w:val="321"/>
        </w:trPr>
        <w:tc>
          <w:tcPr>
            <w:tcW w:w="2764" w:type="dxa"/>
            <w:tcBorders>
              <w:top w:val="nil"/>
              <w:left w:val="single" w:sz="8" w:space="0" w:color="auto"/>
              <w:bottom w:val="single" w:sz="4" w:space="0" w:color="000000"/>
              <w:right w:val="single" w:sz="4" w:space="0" w:color="000000"/>
            </w:tcBorders>
            <w:shd w:val="clear" w:color="auto" w:fill="auto"/>
            <w:noWrap/>
            <w:vAlign w:val="bottom"/>
            <w:hideMark/>
          </w:tcPr>
          <w:p w:rsidR="0087642E" w:rsidRDefault="0087642E">
            <w:pPr>
              <w:rPr>
                <w:color w:val="000000"/>
              </w:rPr>
            </w:pPr>
            <w:r>
              <w:rPr>
                <w:color w:val="000000"/>
              </w:rPr>
              <w:t>DataStart</w:t>
            </w:r>
          </w:p>
        </w:tc>
        <w:tc>
          <w:tcPr>
            <w:tcW w:w="1078" w:type="dxa"/>
            <w:tcBorders>
              <w:top w:val="nil"/>
              <w:left w:val="nil"/>
              <w:bottom w:val="single" w:sz="4" w:space="0" w:color="000000"/>
              <w:right w:val="single" w:sz="4" w:space="0" w:color="000000"/>
            </w:tcBorders>
            <w:shd w:val="clear" w:color="auto" w:fill="auto"/>
            <w:noWrap/>
            <w:vAlign w:val="bottom"/>
            <w:hideMark/>
          </w:tcPr>
          <w:p w:rsidR="0087642E" w:rsidRDefault="0087642E">
            <w:pPr>
              <w:rPr>
                <w:color w:val="000000"/>
              </w:rPr>
            </w:pPr>
            <w:r>
              <w:rPr>
                <w:color w:val="000000"/>
              </w:rPr>
              <w:t>D</w:t>
            </w:r>
          </w:p>
        </w:tc>
        <w:tc>
          <w:tcPr>
            <w:tcW w:w="2653" w:type="dxa"/>
            <w:tcBorders>
              <w:top w:val="nil"/>
              <w:left w:val="nil"/>
              <w:bottom w:val="single" w:sz="4" w:space="0" w:color="000000"/>
              <w:right w:val="single" w:sz="8" w:space="0" w:color="auto"/>
            </w:tcBorders>
            <w:shd w:val="clear" w:color="auto" w:fill="auto"/>
            <w:noWrap/>
            <w:vAlign w:val="bottom"/>
            <w:hideMark/>
          </w:tcPr>
          <w:p w:rsidR="0087642E" w:rsidRDefault="0087642E">
            <w:pPr>
              <w:rPr>
                <w:color w:val="000000"/>
              </w:rPr>
            </w:pPr>
            <w:r>
              <w:rPr>
                <w:color w:val="000000"/>
              </w:rPr>
              <w:t>Data inceput  ab.</w:t>
            </w:r>
          </w:p>
        </w:tc>
      </w:tr>
      <w:tr w:rsidR="0087642E" w:rsidTr="0087642E">
        <w:trPr>
          <w:trHeight w:val="305"/>
        </w:trPr>
        <w:tc>
          <w:tcPr>
            <w:tcW w:w="2764" w:type="dxa"/>
            <w:tcBorders>
              <w:top w:val="nil"/>
              <w:left w:val="single" w:sz="8" w:space="0" w:color="auto"/>
              <w:bottom w:val="single" w:sz="4" w:space="0" w:color="000000"/>
              <w:right w:val="single" w:sz="4" w:space="0" w:color="000000"/>
            </w:tcBorders>
            <w:shd w:val="clear" w:color="auto" w:fill="auto"/>
            <w:noWrap/>
            <w:vAlign w:val="bottom"/>
            <w:hideMark/>
          </w:tcPr>
          <w:p w:rsidR="0087642E" w:rsidRDefault="0087642E">
            <w:pPr>
              <w:rPr>
                <w:color w:val="000000"/>
              </w:rPr>
            </w:pPr>
            <w:r>
              <w:rPr>
                <w:color w:val="000000"/>
              </w:rPr>
              <w:t>DataSfarsit</w:t>
            </w:r>
          </w:p>
        </w:tc>
        <w:tc>
          <w:tcPr>
            <w:tcW w:w="1078" w:type="dxa"/>
            <w:tcBorders>
              <w:top w:val="nil"/>
              <w:left w:val="nil"/>
              <w:bottom w:val="single" w:sz="4" w:space="0" w:color="000000"/>
              <w:right w:val="single" w:sz="4" w:space="0" w:color="000000"/>
            </w:tcBorders>
            <w:shd w:val="clear" w:color="auto" w:fill="auto"/>
            <w:noWrap/>
            <w:vAlign w:val="bottom"/>
            <w:hideMark/>
          </w:tcPr>
          <w:p w:rsidR="0087642E" w:rsidRDefault="0087642E">
            <w:pPr>
              <w:rPr>
                <w:color w:val="000000"/>
              </w:rPr>
            </w:pPr>
            <w:r>
              <w:rPr>
                <w:color w:val="000000"/>
              </w:rPr>
              <w:t>D</w:t>
            </w:r>
          </w:p>
        </w:tc>
        <w:tc>
          <w:tcPr>
            <w:tcW w:w="2653" w:type="dxa"/>
            <w:tcBorders>
              <w:top w:val="nil"/>
              <w:left w:val="nil"/>
              <w:bottom w:val="single" w:sz="4" w:space="0" w:color="000000"/>
              <w:right w:val="single" w:sz="8" w:space="0" w:color="auto"/>
            </w:tcBorders>
            <w:shd w:val="clear" w:color="auto" w:fill="auto"/>
            <w:noWrap/>
            <w:vAlign w:val="bottom"/>
            <w:hideMark/>
          </w:tcPr>
          <w:p w:rsidR="0087642E" w:rsidRDefault="0087642E">
            <w:pPr>
              <w:rPr>
                <w:color w:val="000000"/>
              </w:rPr>
            </w:pPr>
            <w:r>
              <w:rPr>
                <w:color w:val="000000"/>
              </w:rPr>
              <w:t>Data sfarsit ab.</w:t>
            </w:r>
          </w:p>
        </w:tc>
      </w:tr>
      <w:tr w:rsidR="0087642E" w:rsidTr="0087642E">
        <w:trPr>
          <w:trHeight w:val="305"/>
        </w:trPr>
        <w:tc>
          <w:tcPr>
            <w:tcW w:w="2764" w:type="dxa"/>
            <w:tcBorders>
              <w:top w:val="nil"/>
              <w:left w:val="single" w:sz="8" w:space="0" w:color="auto"/>
              <w:bottom w:val="single" w:sz="4" w:space="0" w:color="000000"/>
              <w:right w:val="single" w:sz="4" w:space="0" w:color="000000"/>
            </w:tcBorders>
            <w:shd w:val="clear" w:color="auto" w:fill="auto"/>
            <w:noWrap/>
            <w:vAlign w:val="bottom"/>
            <w:hideMark/>
          </w:tcPr>
          <w:p w:rsidR="0087642E" w:rsidRDefault="0087642E">
            <w:pPr>
              <w:rPr>
                <w:color w:val="000000"/>
              </w:rPr>
            </w:pPr>
            <w:r>
              <w:rPr>
                <w:color w:val="000000"/>
              </w:rPr>
              <w:t xml:space="preserve">Valoare </w:t>
            </w:r>
          </w:p>
        </w:tc>
        <w:tc>
          <w:tcPr>
            <w:tcW w:w="1078" w:type="dxa"/>
            <w:tcBorders>
              <w:top w:val="nil"/>
              <w:left w:val="nil"/>
              <w:bottom w:val="single" w:sz="4" w:space="0" w:color="000000"/>
              <w:right w:val="single" w:sz="4" w:space="0" w:color="000000"/>
            </w:tcBorders>
            <w:shd w:val="clear" w:color="auto" w:fill="auto"/>
            <w:noWrap/>
            <w:vAlign w:val="bottom"/>
            <w:hideMark/>
          </w:tcPr>
          <w:p w:rsidR="0087642E" w:rsidRDefault="0087642E">
            <w:pPr>
              <w:rPr>
                <w:color w:val="000000"/>
              </w:rPr>
            </w:pPr>
            <w:r>
              <w:rPr>
                <w:color w:val="000000"/>
              </w:rPr>
              <w:t>n(5)</w:t>
            </w:r>
          </w:p>
        </w:tc>
        <w:tc>
          <w:tcPr>
            <w:tcW w:w="2653" w:type="dxa"/>
            <w:tcBorders>
              <w:top w:val="nil"/>
              <w:left w:val="nil"/>
              <w:bottom w:val="single" w:sz="4" w:space="0" w:color="000000"/>
              <w:right w:val="single" w:sz="8" w:space="0" w:color="auto"/>
            </w:tcBorders>
            <w:shd w:val="clear" w:color="auto" w:fill="auto"/>
            <w:noWrap/>
            <w:vAlign w:val="bottom"/>
            <w:hideMark/>
          </w:tcPr>
          <w:p w:rsidR="0087642E" w:rsidRDefault="0087642E">
            <w:pPr>
              <w:rPr>
                <w:color w:val="000000"/>
              </w:rPr>
            </w:pPr>
            <w:r>
              <w:rPr>
                <w:color w:val="000000"/>
              </w:rPr>
              <w:t> </w:t>
            </w:r>
          </w:p>
        </w:tc>
      </w:tr>
      <w:tr w:rsidR="0087642E" w:rsidTr="0087642E">
        <w:trPr>
          <w:trHeight w:val="278"/>
        </w:trPr>
        <w:tc>
          <w:tcPr>
            <w:tcW w:w="2764" w:type="dxa"/>
            <w:tcBorders>
              <w:top w:val="nil"/>
              <w:left w:val="single" w:sz="8" w:space="0" w:color="auto"/>
              <w:bottom w:val="single" w:sz="8" w:space="0" w:color="auto"/>
              <w:right w:val="single" w:sz="4" w:space="0" w:color="000000"/>
            </w:tcBorders>
            <w:shd w:val="clear" w:color="auto" w:fill="auto"/>
            <w:vAlign w:val="bottom"/>
            <w:hideMark/>
          </w:tcPr>
          <w:p w:rsidR="0087642E" w:rsidRDefault="0087642E">
            <w:pPr>
              <w:rPr>
                <w:color w:val="000000"/>
              </w:rPr>
            </w:pPr>
            <w:r>
              <w:rPr>
                <w:color w:val="000000"/>
              </w:rPr>
              <w:t>Observatii</w:t>
            </w:r>
          </w:p>
        </w:tc>
        <w:tc>
          <w:tcPr>
            <w:tcW w:w="1078" w:type="dxa"/>
            <w:tcBorders>
              <w:top w:val="nil"/>
              <w:left w:val="nil"/>
              <w:bottom w:val="single" w:sz="8" w:space="0" w:color="auto"/>
              <w:right w:val="single" w:sz="4" w:space="0" w:color="000000"/>
            </w:tcBorders>
            <w:shd w:val="clear" w:color="auto" w:fill="auto"/>
            <w:noWrap/>
            <w:vAlign w:val="bottom"/>
            <w:hideMark/>
          </w:tcPr>
          <w:p w:rsidR="0087642E" w:rsidRDefault="0087642E">
            <w:pPr>
              <w:rPr>
                <w:color w:val="000000"/>
              </w:rPr>
            </w:pPr>
            <w:r>
              <w:rPr>
                <w:color w:val="000000"/>
              </w:rPr>
              <w:t>C(100)</w:t>
            </w:r>
          </w:p>
        </w:tc>
        <w:tc>
          <w:tcPr>
            <w:tcW w:w="2653" w:type="dxa"/>
            <w:tcBorders>
              <w:top w:val="nil"/>
              <w:left w:val="nil"/>
              <w:bottom w:val="single" w:sz="8" w:space="0" w:color="auto"/>
              <w:right w:val="single" w:sz="8" w:space="0" w:color="auto"/>
            </w:tcBorders>
            <w:shd w:val="clear" w:color="auto" w:fill="auto"/>
            <w:noWrap/>
            <w:vAlign w:val="bottom"/>
            <w:hideMark/>
          </w:tcPr>
          <w:p w:rsidR="0087642E" w:rsidRDefault="0087642E">
            <w:pPr>
              <w:rPr>
                <w:color w:val="000000"/>
              </w:rPr>
            </w:pPr>
            <w:r>
              <w:rPr>
                <w:color w:val="000000"/>
              </w:rPr>
              <w:t> </w:t>
            </w:r>
          </w:p>
        </w:tc>
      </w:tr>
    </w:tbl>
    <w:p w:rsidR="0087642E" w:rsidRDefault="0087642E">
      <w:pPr>
        <w:rPr>
          <w:color w:val="000000"/>
        </w:rPr>
      </w:pPr>
    </w:p>
    <w:p w:rsidR="00E42F20" w:rsidRDefault="0087642E">
      <w:pPr>
        <w:rPr>
          <w:color w:val="000000"/>
        </w:rPr>
      </w:pPr>
      <w:r>
        <w:rPr>
          <w:color w:val="000000"/>
        </w:rPr>
        <w:t>*NumeMembru  - desi pare informatie redundanta e utila mai ales la femei care-si schimba numele</w:t>
      </w:r>
    </w:p>
    <w:p w:rsidR="0087642E" w:rsidRDefault="0087642E" w:rsidP="0087642E">
      <w:pPr>
        <w:rPr>
          <w:color w:val="000000"/>
        </w:rPr>
      </w:pPr>
      <w:r>
        <w:rPr>
          <w:color w:val="000000"/>
        </w:rPr>
        <w:t>*DenumireAbonament - Informatie redundanta dar BD fiind mica e utila cand mai uit doar in aceasta tabela</w:t>
      </w:r>
    </w:p>
    <w:p w:rsidR="0087642E" w:rsidRDefault="0087642E">
      <w:r>
        <w:br w:type="page"/>
      </w:r>
    </w:p>
    <w:p w:rsidR="0087642E" w:rsidRPr="00002D41" w:rsidRDefault="00C706CB" w:rsidP="00002D41">
      <w:pPr>
        <w:jc w:val="both"/>
        <w:rPr>
          <w:b/>
          <w:sz w:val="32"/>
          <w:szCs w:val="32"/>
          <w:u w:val="single"/>
        </w:rPr>
      </w:pPr>
      <w:r w:rsidRPr="00002D41">
        <w:rPr>
          <w:b/>
          <w:sz w:val="32"/>
          <w:szCs w:val="32"/>
          <w:u w:val="single"/>
        </w:rPr>
        <w:lastRenderedPageBreak/>
        <w:t>SPRING BOOT</w:t>
      </w:r>
    </w:p>
    <w:p w:rsidR="00C706CB" w:rsidRPr="00002D41" w:rsidRDefault="00C706CB" w:rsidP="00002D41">
      <w:pPr>
        <w:jc w:val="both"/>
      </w:pPr>
    </w:p>
    <w:p w:rsidR="00904315" w:rsidRPr="00002D41" w:rsidRDefault="00904315" w:rsidP="00002D41">
      <w:pPr>
        <w:jc w:val="both"/>
        <w:rPr>
          <w:b/>
          <w:color w:val="333333"/>
          <w:shd w:val="clear" w:color="auto" w:fill="FFFFFF"/>
        </w:rPr>
      </w:pPr>
      <w:r w:rsidRPr="00002D41">
        <w:rPr>
          <w:b/>
          <w:color w:val="333333"/>
          <w:shd w:val="clear" w:color="auto" w:fill="FFFFFF"/>
        </w:rPr>
        <w:t>Apache Maven is a software project management and comprehension tool. Based on the concept of a project object model (POM), Maven can manage a project's build, reporting and documentation from a central piece of information.</w:t>
      </w:r>
    </w:p>
    <w:p w:rsidR="00904315" w:rsidRPr="002F712A" w:rsidRDefault="00904315" w:rsidP="00002D41">
      <w:pPr>
        <w:jc w:val="both"/>
        <w:rPr>
          <w:u w:val="single"/>
        </w:rPr>
      </w:pPr>
    </w:p>
    <w:p w:rsidR="00C706CB" w:rsidRPr="002F712A" w:rsidRDefault="00C706CB" w:rsidP="00002D41">
      <w:pPr>
        <w:pStyle w:val="ListParagraph"/>
        <w:numPr>
          <w:ilvl w:val="0"/>
          <w:numId w:val="10"/>
        </w:numPr>
        <w:jc w:val="both"/>
        <w:rPr>
          <w:b/>
          <w:sz w:val="28"/>
          <w:szCs w:val="28"/>
          <w:u w:val="single"/>
        </w:rPr>
      </w:pPr>
      <w:r w:rsidRPr="002F712A">
        <w:rPr>
          <w:b/>
          <w:sz w:val="28"/>
          <w:szCs w:val="28"/>
          <w:u w:val="single"/>
        </w:rPr>
        <w:t>Dependencies</w:t>
      </w:r>
    </w:p>
    <w:p w:rsidR="00B1568A" w:rsidRPr="00002D41" w:rsidRDefault="00B1568A" w:rsidP="00002D41">
      <w:pPr>
        <w:jc w:val="both"/>
        <w:rPr>
          <w:b/>
        </w:rPr>
      </w:pPr>
    </w:p>
    <w:p w:rsidR="00B1568A" w:rsidRPr="00002D41" w:rsidRDefault="00B1568A" w:rsidP="00002D41">
      <w:pPr>
        <w:jc w:val="both"/>
        <w:rPr>
          <w:color w:val="000000"/>
          <w:shd w:val="clear" w:color="auto" w:fill="E8F2FE"/>
          <w:lang w:val="en-US" w:eastAsia="en-US"/>
        </w:rPr>
      </w:pPr>
      <w:proofErr w:type="gramStart"/>
      <w:r w:rsidRPr="00002D41">
        <w:rPr>
          <w:color w:val="000000"/>
          <w:shd w:val="clear" w:color="auto" w:fill="E8F2FE"/>
          <w:lang w:val="en-US" w:eastAsia="en-US"/>
        </w:rPr>
        <w:t>spring-boot-starter-tomcat</w:t>
      </w:r>
      <w:proofErr w:type="gramEnd"/>
    </w:p>
    <w:p w:rsidR="00C706CB" w:rsidRPr="00002D41" w:rsidRDefault="00C706CB" w:rsidP="00002D41">
      <w:pPr>
        <w:pStyle w:val="ListParagraph"/>
        <w:jc w:val="both"/>
        <w:rPr>
          <w:b/>
        </w:rPr>
      </w:pPr>
    </w:p>
    <w:p w:rsidR="00B1568A" w:rsidRPr="00002D41" w:rsidRDefault="00C706CB" w:rsidP="00002D41">
      <w:pPr>
        <w:pStyle w:val="ListParagraph"/>
        <w:numPr>
          <w:ilvl w:val="0"/>
          <w:numId w:val="11"/>
        </w:numPr>
        <w:shd w:val="clear" w:color="auto" w:fill="FFFFFF"/>
        <w:spacing w:before="100" w:beforeAutospacing="1" w:after="24"/>
        <w:ind w:left="384"/>
        <w:jc w:val="both"/>
        <w:rPr>
          <w:color w:val="202122"/>
        </w:rPr>
      </w:pPr>
      <w:r w:rsidRPr="00002D41">
        <w:rPr>
          <w:color w:val="202122"/>
          <w:shd w:val="clear" w:color="auto" w:fill="FFFFFF"/>
        </w:rPr>
        <w:t>The </w:t>
      </w:r>
      <w:r w:rsidRPr="00002D41">
        <w:rPr>
          <w:b/>
          <w:bCs/>
          <w:color w:val="202122"/>
          <w:shd w:val="clear" w:color="auto" w:fill="FFFFFF"/>
        </w:rPr>
        <w:t>Apache HTTP Server</w:t>
      </w:r>
      <w:r w:rsidRPr="00002D41">
        <w:rPr>
          <w:color w:val="202122"/>
          <w:shd w:val="clear" w:color="auto" w:fill="FFFFFF"/>
        </w:rPr>
        <w:t>  is a </w:t>
      </w:r>
      <w:hyperlink r:id="rId8" w:tooltip="Free and open-source" w:history="1">
        <w:r w:rsidRPr="00002D41">
          <w:rPr>
            <w:rStyle w:val="Hyperlink"/>
            <w:color w:val="0645AD"/>
            <w:u w:val="none"/>
            <w:shd w:val="clear" w:color="auto" w:fill="FFFFFF"/>
          </w:rPr>
          <w:t>free and open-source</w:t>
        </w:r>
      </w:hyperlink>
      <w:r w:rsidRPr="00002D41">
        <w:rPr>
          <w:color w:val="202122"/>
          <w:shd w:val="clear" w:color="auto" w:fill="FFFFFF"/>
        </w:rPr>
        <w:t> </w:t>
      </w:r>
      <w:hyperlink r:id="rId9" w:tooltip="Cross-platform" w:history="1">
        <w:r w:rsidRPr="00002D41">
          <w:rPr>
            <w:rStyle w:val="Hyperlink"/>
            <w:color w:val="0645AD"/>
            <w:u w:val="none"/>
            <w:shd w:val="clear" w:color="auto" w:fill="FFFFFF"/>
          </w:rPr>
          <w:t>cross-platform</w:t>
        </w:r>
      </w:hyperlink>
      <w:r w:rsidRPr="00002D41">
        <w:rPr>
          <w:color w:val="202122"/>
          <w:shd w:val="clear" w:color="auto" w:fill="FFFFFF"/>
        </w:rPr>
        <w:t> </w:t>
      </w:r>
      <w:hyperlink r:id="rId10" w:tooltip="Web server" w:history="1">
        <w:r w:rsidRPr="00002D41">
          <w:rPr>
            <w:rStyle w:val="Hyperlink"/>
            <w:color w:val="0645AD"/>
            <w:u w:val="none"/>
            <w:shd w:val="clear" w:color="auto" w:fill="FFFFFF"/>
          </w:rPr>
          <w:t>web server</w:t>
        </w:r>
      </w:hyperlink>
      <w:r w:rsidRPr="00002D41">
        <w:rPr>
          <w:color w:val="202122"/>
          <w:shd w:val="clear" w:color="auto" w:fill="FFFFFF"/>
        </w:rPr>
        <w:t> software, released under the terms of </w:t>
      </w:r>
      <w:hyperlink r:id="rId11" w:tooltip="Apache License" w:history="1">
        <w:r w:rsidRPr="00002D41">
          <w:rPr>
            <w:rStyle w:val="Hyperlink"/>
            <w:color w:val="0645AD"/>
            <w:u w:val="none"/>
            <w:shd w:val="clear" w:color="auto" w:fill="FFFFFF"/>
          </w:rPr>
          <w:t>Apache License</w:t>
        </w:r>
      </w:hyperlink>
      <w:r w:rsidRPr="00002D41">
        <w:rPr>
          <w:color w:val="202122"/>
          <w:shd w:val="clear" w:color="auto" w:fill="FFFFFF"/>
        </w:rPr>
        <w:t> 2.0. Apache is developed and maintained by an open community of developers under the auspices of the </w:t>
      </w:r>
      <w:hyperlink r:id="rId12" w:history="1">
        <w:r w:rsidRPr="00002D41">
          <w:rPr>
            <w:rStyle w:val="Hyperlink"/>
            <w:color w:val="0645AD"/>
            <w:shd w:val="clear" w:color="auto" w:fill="FFFFFF"/>
          </w:rPr>
          <w:t>Apache Software Foundation</w:t>
        </w:r>
      </w:hyperlink>
      <w:r w:rsidRPr="00002D41">
        <w:rPr>
          <w:color w:val="202122"/>
          <w:shd w:val="clear" w:color="auto" w:fill="FFFFFF"/>
        </w:rPr>
        <w:t>.</w:t>
      </w:r>
    </w:p>
    <w:p w:rsidR="00B1568A" w:rsidRPr="00002D41" w:rsidRDefault="0019378F" w:rsidP="00002D41">
      <w:pPr>
        <w:pStyle w:val="ListParagraph"/>
        <w:numPr>
          <w:ilvl w:val="0"/>
          <w:numId w:val="11"/>
        </w:numPr>
        <w:shd w:val="clear" w:color="auto" w:fill="FFFFFF"/>
        <w:spacing w:before="100" w:beforeAutospacing="1" w:after="24"/>
        <w:ind w:left="384"/>
        <w:jc w:val="both"/>
        <w:rPr>
          <w:color w:val="202122"/>
        </w:rPr>
      </w:pPr>
      <w:hyperlink r:id="rId13" w:tooltip="Apache Tomcat" w:history="1">
        <w:r w:rsidR="00B1568A" w:rsidRPr="00002D41">
          <w:rPr>
            <w:rStyle w:val="Hyperlink"/>
            <w:color w:val="0645AD"/>
          </w:rPr>
          <w:t>Apache Tomcat</w:t>
        </w:r>
      </w:hyperlink>
      <w:r w:rsidR="00B1568A" w:rsidRPr="00002D41">
        <w:rPr>
          <w:color w:val="202122"/>
        </w:rPr>
        <w:t> - another web server developed by the Apache Software Foundation</w:t>
      </w:r>
    </w:p>
    <w:p w:rsidR="00C706CB" w:rsidRPr="00002D41" w:rsidRDefault="00C706CB" w:rsidP="00002D41">
      <w:pPr>
        <w:jc w:val="both"/>
        <w:rPr>
          <w:color w:val="000000"/>
          <w:shd w:val="clear" w:color="auto" w:fill="E8F2FE"/>
          <w:lang w:val="en-US" w:eastAsia="en-US"/>
        </w:rPr>
      </w:pPr>
    </w:p>
    <w:p w:rsidR="00C706CB" w:rsidRPr="00002D41" w:rsidRDefault="00C706CB" w:rsidP="00002D41">
      <w:pPr>
        <w:jc w:val="both"/>
        <w:rPr>
          <w:b/>
        </w:rPr>
      </w:pPr>
      <w:proofErr w:type="gramStart"/>
      <w:r w:rsidRPr="00002D41">
        <w:rPr>
          <w:color w:val="000000"/>
          <w:shd w:val="clear" w:color="auto" w:fill="E8F2FE"/>
          <w:lang w:val="en-US" w:eastAsia="en-US"/>
        </w:rPr>
        <w:t>spring-boot-starter-</w:t>
      </w:r>
      <w:proofErr w:type="spellStart"/>
      <w:r w:rsidRPr="00002D41">
        <w:rPr>
          <w:color w:val="000000"/>
          <w:shd w:val="clear" w:color="auto" w:fill="E8F2FE"/>
          <w:lang w:val="en-US" w:eastAsia="en-US"/>
        </w:rPr>
        <w:t>hateoas</w:t>
      </w:r>
      <w:proofErr w:type="spellEnd"/>
      <w:proofErr w:type="gramEnd"/>
    </w:p>
    <w:p w:rsidR="00C706CB" w:rsidRPr="00002D41" w:rsidRDefault="00C706CB" w:rsidP="00002D41">
      <w:pPr>
        <w:pStyle w:val="NormalWeb"/>
        <w:shd w:val="clear" w:color="auto" w:fill="FFFFFF"/>
        <w:spacing w:before="120" w:beforeAutospacing="0" w:after="120" w:afterAutospacing="0"/>
        <w:jc w:val="both"/>
        <w:rPr>
          <w:color w:val="202122"/>
        </w:rPr>
      </w:pPr>
      <w:r w:rsidRPr="00002D41">
        <w:rPr>
          <w:b/>
          <w:bCs/>
          <w:color w:val="202122"/>
        </w:rPr>
        <w:t>Hypermedia as the Engine of Application State</w:t>
      </w:r>
      <w:r w:rsidRPr="00002D41">
        <w:rPr>
          <w:color w:val="202122"/>
        </w:rPr>
        <w:t> (</w:t>
      </w:r>
      <w:r w:rsidRPr="00002D41">
        <w:rPr>
          <w:b/>
          <w:bCs/>
          <w:color w:val="202122"/>
        </w:rPr>
        <w:t>HATEOAS</w:t>
      </w:r>
      <w:r w:rsidRPr="00002D41">
        <w:rPr>
          <w:color w:val="202122"/>
        </w:rPr>
        <w:t>) is a constraint of the </w:t>
      </w:r>
      <w:hyperlink r:id="rId14" w:tooltip="Representational state transfer" w:history="1">
        <w:r w:rsidRPr="00002D41">
          <w:rPr>
            <w:rStyle w:val="Hyperlink"/>
            <w:color w:val="0645AD"/>
          </w:rPr>
          <w:t>REST application architecture</w:t>
        </w:r>
      </w:hyperlink>
      <w:r w:rsidRPr="00002D41">
        <w:rPr>
          <w:color w:val="202122"/>
        </w:rPr>
        <w:t> that distinguishes it from other network application architectures.</w:t>
      </w:r>
    </w:p>
    <w:p w:rsidR="00C706CB" w:rsidRPr="00002D41" w:rsidRDefault="00C706CB" w:rsidP="00002D41">
      <w:pPr>
        <w:pStyle w:val="NormalWeb"/>
        <w:shd w:val="clear" w:color="auto" w:fill="FFFFFF"/>
        <w:spacing w:before="120" w:beforeAutospacing="0" w:after="120" w:afterAutospacing="0"/>
        <w:jc w:val="both"/>
        <w:rPr>
          <w:color w:val="202122"/>
        </w:rPr>
      </w:pPr>
      <w:r w:rsidRPr="00002D41">
        <w:rPr>
          <w:color w:val="202122"/>
        </w:rPr>
        <w:t>With HATEOAS, a client interacts with a network application whose application servers provide information dynamically through </w:t>
      </w:r>
      <w:hyperlink r:id="rId15" w:tooltip="Hypermedia" w:history="1">
        <w:r w:rsidRPr="00002D41">
          <w:rPr>
            <w:rStyle w:val="Hyperlink"/>
            <w:color w:val="0645AD"/>
          </w:rPr>
          <w:t>hypermedia</w:t>
        </w:r>
      </w:hyperlink>
      <w:r w:rsidRPr="00002D41">
        <w:rPr>
          <w:color w:val="202122"/>
        </w:rPr>
        <w:t>. A REST client needs little to no prior knowledge about how to interact with an application or server beyond a generic understanding of hypermedia.</w:t>
      </w:r>
    </w:p>
    <w:p w:rsidR="00B1568A" w:rsidRPr="00002D41" w:rsidRDefault="00B1568A" w:rsidP="00002D41">
      <w:pPr>
        <w:jc w:val="both"/>
        <w:rPr>
          <w:color w:val="000000"/>
          <w:shd w:val="clear" w:color="auto" w:fill="E8F2FE"/>
          <w:lang w:val="en-US" w:eastAsia="en-US"/>
        </w:rPr>
      </w:pPr>
    </w:p>
    <w:p w:rsidR="00C706CB" w:rsidRPr="00002D41" w:rsidRDefault="00B1568A" w:rsidP="00002D41">
      <w:pPr>
        <w:jc w:val="both"/>
        <w:rPr>
          <w:b/>
        </w:rPr>
      </w:pPr>
      <w:proofErr w:type="gramStart"/>
      <w:r w:rsidRPr="00002D41">
        <w:rPr>
          <w:color w:val="000000"/>
          <w:shd w:val="clear" w:color="auto" w:fill="E8F2FE"/>
          <w:lang w:val="en-US" w:eastAsia="en-US"/>
        </w:rPr>
        <w:t>tomcat-embed-jasper</w:t>
      </w:r>
      <w:proofErr w:type="gramEnd"/>
    </w:p>
    <w:p w:rsidR="00C706CB" w:rsidRDefault="00B1568A" w:rsidP="00002D41">
      <w:pPr>
        <w:jc w:val="both"/>
        <w:rPr>
          <w:color w:val="000000"/>
        </w:rPr>
      </w:pPr>
      <w:r w:rsidRPr="00002D41">
        <w:rPr>
          <w:color w:val="000000"/>
        </w:rPr>
        <w:t>Tomcat 9.0 uses the Jasper 2 JSP Engine to implement the </w:t>
      </w:r>
      <w:hyperlink r:id="rId16" w:history="1">
        <w:r w:rsidRPr="00002D41">
          <w:rPr>
            <w:rStyle w:val="Hyperlink"/>
          </w:rPr>
          <w:t>JavaServer Pages 2.3</w:t>
        </w:r>
      </w:hyperlink>
      <w:r w:rsidRPr="00002D41">
        <w:rPr>
          <w:color w:val="000000"/>
        </w:rPr>
        <w:t> specification. (.JSP files)</w:t>
      </w:r>
    </w:p>
    <w:p w:rsidR="00A302A3" w:rsidRDefault="00A302A3" w:rsidP="00002D41">
      <w:pPr>
        <w:jc w:val="both"/>
        <w:rPr>
          <w:color w:val="000000"/>
        </w:rPr>
      </w:pPr>
    </w:p>
    <w:p w:rsidR="00A302A3" w:rsidRDefault="00A302A3" w:rsidP="00002D41">
      <w:pPr>
        <w:jc w:val="both"/>
        <w:rPr>
          <w:rFonts w:ascii="Consolas" w:hAnsi="Consolas" w:cs="Consolas"/>
          <w:color w:val="000000"/>
          <w:sz w:val="20"/>
          <w:szCs w:val="20"/>
          <w:shd w:val="clear" w:color="auto" w:fill="E8F2FE"/>
          <w:lang w:val="en-US" w:eastAsia="en-US"/>
        </w:rPr>
      </w:pPr>
      <w:proofErr w:type="spellStart"/>
      <w:r>
        <w:rPr>
          <w:rFonts w:ascii="Consolas" w:hAnsi="Consolas" w:cs="Consolas"/>
          <w:color w:val="000000"/>
          <w:sz w:val="20"/>
          <w:szCs w:val="20"/>
          <w:shd w:val="clear" w:color="auto" w:fill="E8F2FE"/>
          <w:lang w:val="en-US" w:eastAsia="en-US"/>
        </w:rPr>
        <w:t>org.projectlombok</w:t>
      </w:r>
      <w:proofErr w:type="spellEnd"/>
    </w:p>
    <w:p w:rsidR="00A302A3" w:rsidRDefault="00A302A3" w:rsidP="001E0F55">
      <w:pPr>
        <w:pStyle w:val="NoSpacing"/>
        <w:jc w:val="both"/>
      </w:pPr>
      <w:r>
        <w:t>The </w:t>
      </w:r>
      <w:r>
        <w:rPr>
          <w:b/>
          <w:bCs/>
        </w:rPr>
        <w:t>Project Lombok</w:t>
      </w:r>
      <w:r>
        <w:t> (also known as </w:t>
      </w:r>
      <w:r>
        <w:rPr>
          <w:b/>
          <w:bCs/>
        </w:rPr>
        <w:t>Lombok</w:t>
      </w:r>
      <w:r>
        <w:t>) is a Java library and annotation processor for the Java platform. The library core features can be used by any Java application, but there are some requirements to make it work with Integrated development environments such IntelliJ IDEA or Eclipse IDE.</w:t>
      </w:r>
    </w:p>
    <w:p w:rsidR="00A302A3" w:rsidRDefault="00A302A3" w:rsidP="001E0F55">
      <w:pPr>
        <w:pStyle w:val="NoSpacing"/>
        <w:jc w:val="both"/>
      </w:pPr>
      <w:r>
        <w:t>The main feature of </w:t>
      </w:r>
      <w:r>
        <w:rPr>
          <w:b/>
          <w:bCs/>
        </w:rPr>
        <w:t>Lombok</w:t>
      </w:r>
      <w:r>
        <w:t> is to automate the generation of Java Beans getters and setters by using annotations.</w:t>
      </w:r>
    </w:p>
    <w:p w:rsidR="00AA2F8E" w:rsidRPr="00002D41" w:rsidRDefault="00AA2F8E" w:rsidP="00002D41">
      <w:pPr>
        <w:jc w:val="both"/>
        <w:rPr>
          <w:color w:val="000000"/>
        </w:rPr>
      </w:pPr>
    </w:p>
    <w:p w:rsidR="00AA2F8E" w:rsidRPr="00002D41" w:rsidRDefault="00AA2F8E" w:rsidP="00002D41">
      <w:pPr>
        <w:jc w:val="both"/>
        <w:rPr>
          <w:b/>
          <w:color w:val="000000"/>
          <w:shd w:val="clear" w:color="auto" w:fill="E8F2FE"/>
          <w:lang w:val="en-US" w:eastAsia="en-US"/>
        </w:rPr>
      </w:pPr>
      <w:proofErr w:type="gramStart"/>
      <w:r w:rsidRPr="00002D41">
        <w:rPr>
          <w:b/>
          <w:color w:val="000000"/>
          <w:shd w:val="clear" w:color="auto" w:fill="E8F2FE"/>
          <w:lang w:val="en-US" w:eastAsia="en-US"/>
        </w:rPr>
        <w:t>spring-boot-starter-</w:t>
      </w:r>
      <w:proofErr w:type="spellStart"/>
      <w:r w:rsidRPr="00002D41">
        <w:rPr>
          <w:b/>
          <w:color w:val="000000"/>
          <w:shd w:val="clear" w:color="auto" w:fill="E8F2FE"/>
          <w:lang w:val="en-US" w:eastAsia="en-US"/>
        </w:rPr>
        <w:t>thymeleaf</w:t>
      </w:r>
      <w:proofErr w:type="spellEnd"/>
      <w:proofErr w:type="gramEnd"/>
    </w:p>
    <w:p w:rsidR="00AA2F8E" w:rsidRPr="00002D41" w:rsidRDefault="00AA2F8E" w:rsidP="00002D41">
      <w:pPr>
        <w:jc w:val="both"/>
        <w:rPr>
          <w:color w:val="000000"/>
          <w:shd w:val="clear" w:color="auto" w:fill="E8F2FE"/>
          <w:lang w:val="en-US" w:eastAsia="en-US"/>
        </w:rPr>
      </w:pPr>
    </w:p>
    <w:p w:rsidR="00AA2F8E" w:rsidRPr="00002D41" w:rsidRDefault="00AA2F8E" w:rsidP="00002D41">
      <w:pPr>
        <w:jc w:val="both"/>
        <w:rPr>
          <w:color w:val="666666"/>
          <w:shd w:val="clear" w:color="auto" w:fill="FFFFFF"/>
          <w14:textOutline w14:w="9525" w14:cap="rnd" w14:cmpd="sng" w14:algn="ctr">
            <w14:solidFill>
              <w14:srgbClr w14:val="000000"/>
            </w14:solidFill>
            <w14:prstDash w14:val="solid"/>
            <w14:bevel/>
          </w14:textOutline>
        </w:rPr>
      </w:pPr>
      <w:r w:rsidRPr="00002D41">
        <w:rPr>
          <w:color w:val="666666"/>
          <w:shd w:val="clear" w:color="auto" w:fill="FFFFFF"/>
          <w14:textOutline w14:w="9525" w14:cap="rnd" w14:cmpd="sng" w14:algn="ctr">
            <w14:solidFill>
              <w14:srgbClr w14:val="000000"/>
            </w14:solidFill>
            <w14:prstDash w14:val="solid"/>
            <w14:bevel/>
          </w14:textOutline>
        </w:rPr>
        <w:t>Thymeleaf is a Java XML/XHTML/HTML5 template engine that can work both in web (servlet-based) and non-web environments. It is better suited for serving XHTML/HTML5 at the view layer of MVC-based web applications, but it can process any XML file even in offline environments. It provides full Spring Framework integration.</w:t>
      </w:r>
    </w:p>
    <w:p w:rsidR="00002D41" w:rsidRPr="00002D41" w:rsidRDefault="00002D41" w:rsidP="00002D41">
      <w:pPr>
        <w:pStyle w:val="NormalWeb"/>
        <w:shd w:val="clear" w:color="auto" w:fill="FFFFFF"/>
        <w:spacing w:before="120" w:beforeAutospacing="0" w:after="120" w:afterAutospacing="0"/>
        <w:jc w:val="both"/>
        <w:rPr>
          <w:color w:val="202122"/>
        </w:rPr>
      </w:pPr>
      <w:r w:rsidRPr="00002D41">
        <w:rPr>
          <w:color w:val="202122"/>
        </w:rPr>
        <w:t xml:space="preserve">In web applications </w:t>
      </w:r>
      <w:proofErr w:type="spellStart"/>
      <w:r w:rsidRPr="00002D41">
        <w:rPr>
          <w:color w:val="202122"/>
        </w:rPr>
        <w:t>Thymeleaf</w:t>
      </w:r>
      <w:proofErr w:type="spellEnd"/>
      <w:r w:rsidRPr="00002D41">
        <w:rPr>
          <w:color w:val="202122"/>
        </w:rPr>
        <w:t xml:space="preserve"> aims to be a complete substitute for </w:t>
      </w:r>
      <w:proofErr w:type="spellStart"/>
      <w:r w:rsidRPr="00002D41">
        <w:rPr>
          <w:color w:val="202122"/>
        </w:rPr>
        <w:fldChar w:fldCharType="begin"/>
      </w:r>
      <w:r w:rsidRPr="00002D41">
        <w:rPr>
          <w:color w:val="202122"/>
        </w:rPr>
        <w:instrText xml:space="preserve"> HYPERLINK "https://en.wikipedia.org/wiki/JavaServer_Pages" \o "JavaServer Pages" </w:instrText>
      </w:r>
      <w:r w:rsidRPr="00002D41">
        <w:rPr>
          <w:color w:val="202122"/>
        </w:rPr>
        <w:fldChar w:fldCharType="separate"/>
      </w:r>
      <w:r w:rsidRPr="00002D41">
        <w:rPr>
          <w:rStyle w:val="Hyperlink"/>
          <w:color w:val="0645AD"/>
        </w:rPr>
        <w:t>JavaServer</w:t>
      </w:r>
      <w:proofErr w:type="spellEnd"/>
      <w:r w:rsidRPr="00002D41">
        <w:rPr>
          <w:rStyle w:val="Hyperlink"/>
          <w:color w:val="0645AD"/>
        </w:rPr>
        <w:t xml:space="preserve"> Pages</w:t>
      </w:r>
      <w:r w:rsidRPr="00002D41">
        <w:rPr>
          <w:color w:val="202122"/>
        </w:rPr>
        <w:fldChar w:fldCharType="end"/>
      </w:r>
      <w:r w:rsidRPr="00002D41">
        <w:rPr>
          <w:color w:val="202122"/>
        </w:rPr>
        <w:t> (JSP), and implements the concept of </w:t>
      </w:r>
      <w:r w:rsidRPr="00002D41">
        <w:rPr>
          <w:i/>
          <w:iCs/>
          <w:color w:val="202122"/>
        </w:rPr>
        <w:t>Natural Templates</w:t>
      </w:r>
      <w:r w:rsidRPr="00002D41">
        <w:rPr>
          <w:color w:val="202122"/>
        </w:rPr>
        <w:t>: template files that can be directly opened in browsers and that still display correctly as web pages.</w:t>
      </w:r>
    </w:p>
    <w:p w:rsidR="00002D41" w:rsidRPr="00002D41" w:rsidRDefault="00002D41" w:rsidP="00002D41">
      <w:pPr>
        <w:pStyle w:val="NormalWeb"/>
        <w:shd w:val="clear" w:color="auto" w:fill="FFFFFF"/>
        <w:spacing w:before="120" w:beforeAutospacing="0" w:after="120" w:afterAutospacing="0"/>
        <w:jc w:val="both"/>
        <w:rPr>
          <w:color w:val="202122"/>
        </w:rPr>
      </w:pPr>
      <w:proofErr w:type="spellStart"/>
      <w:r w:rsidRPr="00002D41">
        <w:rPr>
          <w:color w:val="202122"/>
        </w:rPr>
        <w:t>Thymeleaf</w:t>
      </w:r>
      <w:proofErr w:type="spellEnd"/>
      <w:r w:rsidRPr="00002D41">
        <w:rPr>
          <w:color w:val="202122"/>
        </w:rPr>
        <w:t xml:space="preserve"> is </w:t>
      </w:r>
      <w:hyperlink r:id="rId17" w:tooltip="Open-source software" w:history="1">
        <w:r w:rsidRPr="00002D41">
          <w:rPr>
            <w:rStyle w:val="Hyperlink"/>
            <w:color w:val="0645AD"/>
          </w:rPr>
          <w:t>open-source software</w:t>
        </w:r>
      </w:hyperlink>
      <w:r w:rsidRPr="00002D41">
        <w:rPr>
          <w:color w:val="202122"/>
        </w:rPr>
        <w:t>, licensed under the </w:t>
      </w:r>
      <w:hyperlink r:id="rId18" w:tooltip="Apache License 2.0" w:history="1">
        <w:r w:rsidRPr="00002D41">
          <w:rPr>
            <w:rStyle w:val="Hyperlink"/>
            <w:color w:val="0645AD"/>
          </w:rPr>
          <w:t>Apache License 2.0</w:t>
        </w:r>
      </w:hyperlink>
      <w:r w:rsidRPr="00002D41">
        <w:rPr>
          <w:color w:val="202122"/>
        </w:rPr>
        <w:t>.</w:t>
      </w:r>
    </w:p>
    <w:p w:rsidR="003E6A7C" w:rsidRPr="00002D41" w:rsidRDefault="003E6A7C" w:rsidP="00002D41">
      <w:pPr>
        <w:jc w:val="both"/>
        <w:rPr>
          <w:color w:val="000000"/>
        </w:rPr>
      </w:pPr>
    </w:p>
    <w:p w:rsidR="003E6A7C" w:rsidRPr="00002D41" w:rsidRDefault="003E6A7C" w:rsidP="00002D41">
      <w:pPr>
        <w:jc w:val="both"/>
        <w:rPr>
          <w:color w:val="000000"/>
        </w:rPr>
      </w:pPr>
      <w:proofErr w:type="spellStart"/>
      <w:r w:rsidRPr="00002D41">
        <w:rPr>
          <w:color w:val="000000"/>
          <w:shd w:val="clear" w:color="auto" w:fill="E8F2FE"/>
          <w:lang w:val="en-US" w:eastAsia="en-US"/>
        </w:rPr>
        <w:t>javax.servlet</w:t>
      </w:r>
      <w:proofErr w:type="spellEnd"/>
    </w:p>
    <w:p w:rsidR="003E6A7C" w:rsidRPr="00002D41" w:rsidRDefault="003E6A7C" w:rsidP="00002D41">
      <w:pPr>
        <w:jc w:val="both"/>
        <w:rPr>
          <w:color w:val="000000"/>
          <w:shd w:val="clear" w:color="auto" w:fill="FFFFFF"/>
        </w:rPr>
      </w:pPr>
      <w:r w:rsidRPr="00002D41">
        <w:rPr>
          <w:color w:val="000000"/>
          <w:shd w:val="clear" w:color="auto" w:fill="FFFFFF"/>
        </w:rPr>
        <w:t>The javax.servlet package contains a number of classes and interfaces that describe and define the contracts between a servlet class and the runtime environment provided for an instance of such a class by a conforming servlet container.</w:t>
      </w:r>
    </w:p>
    <w:p w:rsidR="00783F37" w:rsidRPr="00002D41" w:rsidRDefault="00783F37" w:rsidP="00002D41">
      <w:pPr>
        <w:jc w:val="both"/>
        <w:rPr>
          <w:color w:val="000000"/>
          <w:shd w:val="clear" w:color="auto" w:fill="FFFFFF"/>
        </w:rPr>
      </w:pPr>
    </w:p>
    <w:p w:rsidR="00783F37" w:rsidRPr="002F712A" w:rsidRDefault="00783F37" w:rsidP="00002D41">
      <w:pPr>
        <w:pStyle w:val="Heading3"/>
        <w:spacing w:before="45" w:beforeAutospacing="0" w:after="0" w:afterAutospacing="0"/>
        <w:jc w:val="both"/>
        <w:rPr>
          <w:color w:val="000000"/>
          <w:sz w:val="32"/>
          <w:szCs w:val="32"/>
        </w:rPr>
      </w:pPr>
      <w:r w:rsidRPr="002F712A">
        <w:rPr>
          <w:color w:val="000000"/>
          <w:sz w:val="32"/>
          <w:szCs w:val="32"/>
        </w:rPr>
        <w:t>What Is a Servlet?</w:t>
      </w:r>
    </w:p>
    <w:p w:rsidR="00783F37" w:rsidRPr="00002D41" w:rsidRDefault="00783F37" w:rsidP="00002D41">
      <w:pPr>
        <w:pStyle w:val="NormalWeb"/>
        <w:jc w:val="both"/>
        <w:rPr>
          <w:color w:val="000000"/>
        </w:rPr>
      </w:pPr>
      <w:bookmarkStart w:id="0" w:name="indexterm-205"/>
      <w:bookmarkEnd w:id="0"/>
      <w:r w:rsidRPr="00002D41">
        <w:rPr>
          <w:color w:val="000000"/>
        </w:rPr>
        <w:t>A </w:t>
      </w:r>
      <w:r w:rsidRPr="00002D41">
        <w:rPr>
          <w:b/>
          <w:bCs/>
          <w:color w:val="000000"/>
        </w:rPr>
        <w:t>servlet</w:t>
      </w:r>
      <w:r w:rsidRPr="00002D41">
        <w:rPr>
          <w:color w:val="000000"/>
        </w:rPr>
        <w:t xml:space="preserve"> is a Java programming language class that is used to extend the capabilities of servers that host applications accessed by means of a request-response programming model. Although servlets can respond to </w:t>
      </w:r>
      <w:r w:rsidRPr="00002D41">
        <w:rPr>
          <w:color w:val="000000"/>
        </w:rPr>
        <w:lastRenderedPageBreak/>
        <w:t>any type of request, they are commonly used to extend the applications hosted by web servers. For such applications, Java Servlet technology defines HTTP-specific servlet classes.</w:t>
      </w:r>
    </w:p>
    <w:p w:rsidR="00003F5B" w:rsidRPr="00002D41" w:rsidRDefault="00783F37" w:rsidP="00002D41">
      <w:pPr>
        <w:pStyle w:val="NormalWeb"/>
        <w:jc w:val="both"/>
        <w:rPr>
          <w:color w:val="000000"/>
        </w:rPr>
      </w:pPr>
      <w:bookmarkStart w:id="1" w:name="indexterm-206"/>
      <w:bookmarkStart w:id="2" w:name="indexterm-207"/>
      <w:bookmarkStart w:id="3" w:name="indexterm-208"/>
      <w:bookmarkStart w:id="4" w:name="indexterm-209"/>
      <w:bookmarkStart w:id="5" w:name="indexterm-210"/>
      <w:bookmarkEnd w:id="1"/>
      <w:bookmarkEnd w:id="2"/>
      <w:bookmarkEnd w:id="3"/>
      <w:bookmarkEnd w:id="4"/>
      <w:bookmarkEnd w:id="5"/>
      <w:r w:rsidRPr="00002D41">
        <w:rPr>
          <w:color w:val="000000"/>
        </w:rPr>
        <w:t>The </w:t>
      </w:r>
      <w:proofErr w:type="spellStart"/>
      <w:r w:rsidRPr="00002D41">
        <w:rPr>
          <w:rStyle w:val="HTMLTypewriter"/>
          <w:rFonts w:ascii="Times New Roman" w:hAnsi="Times New Roman" w:cs="Times New Roman"/>
          <w:color w:val="000000"/>
          <w:sz w:val="24"/>
          <w:szCs w:val="24"/>
        </w:rPr>
        <w:t>javax.servlet</w:t>
      </w:r>
      <w:proofErr w:type="spellEnd"/>
      <w:r w:rsidRPr="00002D41">
        <w:rPr>
          <w:color w:val="000000"/>
        </w:rPr>
        <w:t> and </w:t>
      </w:r>
      <w:proofErr w:type="spellStart"/>
      <w:r w:rsidRPr="00002D41">
        <w:rPr>
          <w:rStyle w:val="HTMLTypewriter"/>
          <w:rFonts w:ascii="Times New Roman" w:hAnsi="Times New Roman" w:cs="Times New Roman"/>
          <w:color w:val="000000"/>
          <w:sz w:val="24"/>
          <w:szCs w:val="24"/>
        </w:rPr>
        <w:t>javax.servlet.http</w:t>
      </w:r>
      <w:proofErr w:type="spellEnd"/>
      <w:r w:rsidRPr="00002D41">
        <w:rPr>
          <w:color w:val="000000"/>
        </w:rPr>
        <w:t> packages provide interfaces and classes for writing servlets. All servlets must implement the </w:t>
      </w:r>
      <w:r w:rsidRPr="00002D41">
        <w:rPr>
          <w:rStyle w:val="HTMLTypewriter"/>
          <w:rFonts w:ascii="Times New Roman" w:hAnsi="Times New Roman" w:cs="Times New Roman"/>
          <w:color w:val="000000"/>
          <w:sz w:val="24"/>
          <w:szCs w:val="24"/>
        </w:rPr>
        <w:t>Servlet</w:t>
      </w:r>
      <w:r w:rsidRPr="00002D41">
        <w:rPr>
          <w:color w:val="000000"/>
        </w:rPr>
        <w:t> interface, which defines life-cycle methods. When implementing a generic service, you can use or extend the </w:t>
      </w:r>
      <w:proofErr w:type="spellStart"/>
      <w:r w:rsidRPr="00002D41">
        <w:rPr>
          <w:rStyle w:val="HTMLTypewriter"/>
          <w:rFonts w:ascii="Times New Roman" w:hAnsi="Times New Roman" w:cs="Times New Roman"/>
          <w:color w:val="000000"/>
          <w:sz w:val="24"/>
          <w:szCs w:val="24"/>
        </w:rPr>
        <w:t>GenericServlet</w:t>
      </w:r>
      <w:proofErr w:type="spellEnd"/>
      <w:r w:rsidRPr="00002D41">
        <w:rPr>
          <w:color w:val="000000"/>
        </w:rPr>
        <w:t> class provided with the Java Servlet API. The </w:t>
      </w:r>
      <w:proofErr w:type="spellStart"/>
      <w:r w:rsidRPr="00002D41">
        <w:rPr>
          <w:rStyle w:val="HTMLTypewriter"/>
          <w:rFonts w:ascii="Times New Roman" w:hAnsi="Times New Roman" w:cs="Times New Roman"/>
          <w:color w:val="000000"/>
          <w:sz w:val="24"/>
          <w:szCs w:val="24"/>
        </w:rPr>
        <w:t>HttpServlet</w:t>
      </w:r>
      <w:proofErr w:type="spellEnd"/>
      <w:r w:rsidRPr="00002D41">
        <w:rPr>
          <w:color w:val="000000"/>
        </w:rPr>
        <w:t> class provides methods, such as </w:t>
      </w:r>
      <w:proofErr w:type="spellStart"/>
      <w:r w:rsidRPr="00002D41">
        <w:rPr>
          <w:rStyle w:val="HTMLTypewriter"/>
          <w:rFonts w:ascii="Times New Roman" w:hAnsi="Times New Roman" w:cs="Times New Roman"/>
          <w:color w:val="000000"/>
          <w:sz w:val="24"/>
          <w:szCs w:val="24"/>
        </w:rPr>
        <w:t>doGet</w:t>
      </w:r>
      <w:proofErr w:type="spellEnd"/>
      <w:r w:rsidRPr="00002D41">
        <w:rPr>
          <w:color w:val="000000"/>
        </w:rPr>
        <w:t> and </w:t>
      </w:r>
      <w:proofErr w:type="spellStart"/>
      <w:r w:rsidRPr="00002D41">
        <w:rPr>
          <w:rStyle w:val="HTMLTypewriter"/>
          <w:rFonts w:ascii="Times New Roman" w:hAnsi="Times New Roman" w:cs="Times New Roman"/>
          <w:color w:val="000000"/>
          <w:sz w:val="24"/>
          <w:szCs w:val="24"/>
        </w:rPr>
        <w:t>doPost</w:t>
      </w:r>
      <w:proofErr w:type="spellEnd"/>
      <w:r w:rsidRPr="00002D41">
        <w:rPr>
          <w:color w:val="000000"/>
        </w:rPr>
        <w:t>, for handling HTTP-specific services.</w:t>
      </w:r>
    </w:p>
    <w:p w:rsidR="00002D41" w:rsidRPr="00CE7ED6" w:rsidRDefault="00002D41" w:rsidP="00002D41">
      <w:pPr>
        <w:pStyle w:val="NormalWeb"/>
        <w:jc w:val="both"/>
        <w:rPr>
          <w:b/>
          <w:color w:val="000000"/>
          <w:sz w:val="28"/>
          <w:szCs w:val="28"/>
          <w:shd w:val="clear" w:color="auto" w:fill="E8F2FE"/>
        </w:rPr>
      </w:pPr>
      <w:proofErr w:type="gramStart"/>
      <w:r w:rsidRPr="00CE7ED6">
        <w:rPr>
          <w:b/>
          <w:color w:val="000000"/>
          <w:sz w:val="28"/>
          <w:szCs w:val="28"/>
          <w:shd w:val="clear" w:color="auto" w:fill="E8F2FE"/>
        </w:rPr>
        <w:t>hibernate-</w:t>
      </w:r>
      <w:proofErr w:type="spellStart"/>
      <w:r w:rsidRPr="00CE7ED6">
        <w:rPr>
          <w:b/>
          <w:color w:val="000000"/>
          <w:sz w:val="28"/>
          <w:szCs w:val="28"/>
          <w:shd w:val="clear" w:color="auto" w:fill="E8F2FE"/>
        </w:rPr>
        <w:t>entitymanager</w:t>
      </w:r>
      <w:proofErr w:type="spellEnd"/>
      <w:proofErr w:type="gramEnd"/>
    </w:p>
    <w:p w:rsidR="00002D41" w:rsidRPr="00CF7B60" w:rsidRDefault="00002D41" w:rsidP="00002D41">
      <w:pPr>
        <w:pStyle w:val="Heading2"/>
        <w:shd w:val="clear" w:color="auto" w:fill="FFFFFF"/>
        <w:spacing w:before="240" w:after="120"/>
        <w:jc w:val="both"/>
        <w:rPr>
          <w:rFonts w:ascii="Times New Roman" w:hAnsi="Times New Roman" w:cs="Times New Roman"/>
          <w:color w:val="333333"/>
          <w:sz w:val="32"/>
          <w:szCs w:val="32"/>
        </w:rPr>
      </w:pPr>
      <w:r w:rsidRPr="00CF7B60">
        <w:rPr>
          <w:rFonts w:ascii="Times New Roman" w:hAnsi="Times New Roman" w:cs="Times New Roman"/>
          <w:color w:val="333333"/>
          <w:sz w:val="32"/>
          <w:szCs w:val="32"/>
        </w:rPr>
        <w:t>How does JPA/Hibernate Work?</w:t>
      </w:r>
    </w:p>
    <w:p w:rsidR="009A4978" w:rsidRDefault="00002D41" w:rsidP="009A4978">
      <w:pPr>
        <w:pStyle w:val="NoSpacing"/>
      </w:pPr>
      <w:r w:rsidRPr="00002D41">
        <w:t>Databases are designed with Tables/Relations. Java objects are designed using OOPS. We would want to store the data from objects into tables and vice-versa.</w:t>
      </w:r>
    </w:p>
    <w:p w:rsidR="00002D41" w:rsidRPr="00002D41" w:rsidRDefault="009A4978" w:rsidP="009A4978">
      <w:pPr>
        <w:pStyle w:val="NoSpacing"/>
      </w:pPr>
      <w:r w:rsidRPr="00002D41">
        <w:t xml:space="preserve"> </w:t>
      </w:r>
      <w:r w:rsidR="00002D41" w:rsidRPr="00002D41">
        <w:t>Earlier approaches involved writing SQL Queries. JDBC, Spring JDBC and myBatis were popular approaches.</w:t>
      </w:r>
    </w:p>
    <w:p w:rsidR="00002D41" w:rsidRDefault="00002D41" w:rsidP="009A4978">
      <w:pPr>
        <w:pStyle w:val="NoSpacing"/>
      </w:pPr>
      <w:r w:rsidRPr="00002D41">
        <w:t>However, JPA evolved as a result of a different thought process.</w:t>
      </w:r>
    </w:p>
    <w:p w:rsidR="009A4978" w:rsidRPr="00002D41" w:rsidRDefault="009A4978" w:rsidP="009A4978">
      <w:pPr>
        <w:pStyle w:val="NoSpacing"/>
      </w:pPr>
    </w:p>
    <w:p w:rsidR="00002D41" w:rsidRPr="009A4978" w:rsidRDefault="00002D41" w:rsidP="00002D41">
      <w:pPr>
        <w:pStyle w:val="NormalWeb"/>
        <w:shd w:val="clear" w:color="auto" w:fill="FFFFFF"/>
        <w:spacing w:before="0" w:beforeAutospacing="0"/>
        <w:jc w:val="both"/>
        <w:rPr>
          <w:b/>
          <w:i/>
          <w:iCs/>
          <w:color w:val="333333"/>
        </w:rPr>
      </w:pPr>
      <w:r w:rsidRPr="009A4978">
        <w:rPr>
          <w:b/>
          <w:i/>
          <w:iCs/>
          <w:color w:val="333333"/>
        </w:rPr>
        <w:t>How about mapping the objects directly to tables/relationships?</w:t>
      </w:r>
    </w:p>
    <w:p w:rsidR="00002D41" w:rsidRPr="00002D41" w:rsidRDefault="00002D41" w:rsidP="00002D41">
      <w:pPr>
        <w:pStyle w:val="NormalWeb"/>
        <w:shd w:val="clear" w:color="auto" w:fill="FFFFFF"/>
        <w:spacing w:before="0" w:beforeAutospacing="0"/>
        <w:jc w:val="both"/>
        <w:rPr>
          <w:color w:val="333333"/>
        </w:rPr>
      </w:pPr>
      <w:r w:rsidRPr="00002D41">
        <w:rPr>
          <w:color w:val="333333"/>
        </w:rPr>
        <w:t xml:space="preserve">This Mapping is also called ORM - Object Relational Mapping. Before JPA, ORM was the term more commonly used to refer to these frameworks. </w:t>
      </w:r>
      <w:proofErr w:type="spellStart"/>
      <w:proofErr w:type="gramStart"/>
      <w:r w:rsidRPr="00002D41">
        <w:rPr>
          <w:color w:val="333333"/>
        </w:rPr>
        <w:t>Thats</w:t>
      </w:r>
      <w:proofErr w:type="spellEnd"/>
      <w:proofErr w:type="gramEnd"/>
      <w:r w:rsidRPr="00002D41">
        <w:rPr>
          <w:color w:val="333333"/>
        </w:rPr>
        <w:t xml:space="preserve"> one of the reasons, Hibernate is called a ORM framework.</w:t>
      </w:r>
    </w:p>
    <w:p w:rsidR="00002D41" w:rsidRPr="00002D41" w:rsidRDefault="00002D41" w:rsidP="00002D41">
      <w:pPr>
        <w:pStyle w:val="NormalWeb"/>
        <w:shd w:val="clear" w:color="auto" w:fill="FFFFFF"/>
        <w:spacing w:before="0" w:beforeAutospacing="0"/>
        <w:jc w:val="both"/>
        <w:rPr>
          <w:color w:val="333333"/>
        </w:rPr>
      </w:pPr>
      <w:r w:rsidRPr="00002D41">
        <w:rPr>
          <w:color w:val="333333"/>
        </w:rPr>
        <w:t xml:space="preserve">JPA allows </w:t>
      </w:r>
      <w:proofErr w:type="gramStart"/>
      <w:r w:rsidRPr="00002D41">
        <w:rPr>
          <w:color w:val="333333"/>
        </w:rPr>
        <w:t>to map</w:t>
      </w:r>
      <w:proofErr w:type="gramEnd"/>
      <w:r w:rsidRPr="00002D41">
        <w:rPr>
          <w:color w:val="333333"/>
        </w:rPr>
        <w:t xml:space="preserve"> application classes to tables in database.</w:t>
      </w:r>
    </w:p>
    <w:p w:rsidR="00002D41" w:rsidRPr="00002D41" w:rsidRDefault="00002D41" w:rsidP="00002D41">
      <w:pPr>
        <w:numPr>
          <w:ilvl w:val="0"/>
          <w:numId w:val="12"/>
        </w:numPr>
        <w:shd w:val="clear" w:color="auto" w:fill="FFFFFF"/>
        <w:spacing w:before="100" w:beforeAutospacing="1" w:after="100" w:afterAutospacing="1"/>
        <w:jc w:val="both"/>
        <w:rPr>
          <w:color w:val="333333"/>
        </w:rPr>
      </w:pPr>
      <w:r w:rsidRPr="00002D41">
        <w:rPr>
          <w:color w:val="333333"/>
        </w:rPr>
        <w:t>Entity Manager - Once the mappings are defined, entity manager can manage your entities. Entity Manager handles all interactions with the database</w:t>
      </w:r>
    </w:p>
    <w:p w:rsidR="00002D41" w:rsidRPr="00002D41" w:rsidRDefault="00002D41" w:rsidP="00002D41">
      <w:pPr>
        <w:numPr>
          <w:ilvl w:val="0"/>
          <w:numId w:val="12"/>
        </w:numPr>
        <w:shd w:val="clear" w:color="auto" w:fill="FFFFFF"/>
        <w:spacing w:before="100" w:beforeAutospacing="1" w:after="100" w:afterAutospacing="1"/>
        <w:jc w:val="both"/>
        <w:rPr>
          <w:color w:val="333333"/>
        </w:rPr>
      </w:pPr>
      <w:r w:rsidRPr="00002D41">
        <w:rPr>
          <w:color w:val="333333"/>
        </w:rPr>
        <w:t>JPQL (Java Persistence Query Language) - Provides ways to write queries to execute searches against entities. Important thing to understand is the these are different from SQL queries. JPQL queries already understand the mappings that are defined between entities. We can add additional conditions as needed.</w:t>
      </w:r>
    </w:p>
    <w:p w:rsidR="00002D41" w:rsidRPr="00002D41" w:rsidRDefault="00002D41" w:rsidP="00002D41">
      <w:pPr>
        <w:numPr>
          <w:ilvl w:val="0"/>
          <w:numId w:val="12"/>
        </w:numPr>
        <w:shd w:val="clear" w:color="auto" w:fill="FFFFFF"/>
        <w:spacing w:before="100" w:beforeAutospacing="1" w:after="100" w:afterAutospacing="1"/>
        <w:jc w:val="both"/>
        <w:rPr>
          <w:color w:val="333333"/>
        </w:rPr>
      </w:pPr>
      <w:r w:rsidRPr="00002D41">
        <w:rPr>
          <w:color w:val="333333"/>
        </w:rPr>
        <w:t>Criteria API defines a Java based API to execute searches against databases.</w:t>
      </w:r>
    </w:p>
    <w:p w:rsidR="00002D41" w:rsidRPr="00002D41" w:rsidRDefault="00002D41" w:rsidP="00002D41">
      <w:pPr>
        <w:pStyle w:val="Heading2"/>
        <w:shd w:val="clear" w:color="auto" w:fill="FFFFFF"/>
        <w:spacing w:before="240" w:after="120"/>
        <w:jc w:val="both"/>
        <w:rPr>
          <w:rFonts w:ascii="Times New Roman" w:hAnsi="Times New Roman" w:cs="Times New Roman"/>
          <w:color w:val="333333"/>
          <w:sz w:val="28"/>
          <w:szCs w:val="28"/>
        </w:rPr>
      </w:pPr>
      <w:r w:rsidRPr="00002D41">
        <w:rPr>
          <w:rFonts w:ascii="Times New Roman" w:hAnsi="Times New Roman" w:cs="Times New Roman"/>
          <w:color w:val="333333"/>
          <w:sz w:val="28"/>
          <w:szCs w:val="28"/>
        </w:rPr>
        <w:t>JPA vs Hibernate</w:t>
      </w:r>
    </w:p>
    <w:p w:rsidR="00002D41" w:rsidRPr="00002D41" w:rsidRDefault="00002D41" w:rsidP="00002D41">
      <w:pPr>
        <w:pStyle w:val="NormalWeb"/>
        <w:shd w:val="clear" w:color="auto" w:fill="FFFFFF"/>
        <w:spacing w:before="0" w:beforeAutospacing="0"/>
        <w:jc w:val="both"/>
        <w:rPr>
          <w:color w:val="333333"/>
        </w:rPr>
      </w:pPr>
      <w:r w:rsidRPr="00002D41">
        <w:rPr>
          <w:color w:val="333333"/>
        </w:rPr>
        <w:t>Hibernate is one of the most popular ORM frameworks.</w:t>
      </w:r>
    </w:p>
    <w:p w:rsidR="00002D41" w:rsidRPr="00002D41" w:rsidRDefault="00002D41" w:rsidP="00002D41">
      <w:pPr>
        <w:pStyle w:val="NormalWeb"/>
        <w:shd w:val="clear" w:color="auto" w:fill="FFFFFF"/>
        <w:spacing w:before="0" w:beforeAutospacing="0"/>
        <w:jc w:val="both"/>
        <w:rPr>
          <w:color w:val="333333"/>
        </w:rPr>
      </w:pPr>
      <w:r w:rsidRPr="00002D41">
        <w:rPr>
          <w:color w:val="333333"/>
        </w:rPr>
        <w:t>JPA defines the specification. It is an API.</w:t>
      </w:r>
    </w:p>
    <w:p w:rsidR="00002D41" w:rsidRPr="00002D41" w:rsidRDefault="00002D41" w:rsidP="00002D41">
      <w:pPr>
        <w:numPr>
          <w:ilvl w:val="0"/>
          <w:numId w:val="13"/>
        </w:numPr>
        <w:shd w:val="clear" w:color="auto" w:fill="FFFFFF"/>
        <w:spacing w:before="100" w:beforeAutospacing="1" w:after="100" w:afterAutospacing="1"/>
        <w:jc w:val="both"/>
        <w:rPr>
          <w:color w:val="333333"/>
        </w:rPr>
      </w:pPr>
      <w:r w:rsidRPr="00002D41">
        <w:rPr>
          <w:color w:val="333333"/>
        </w:rPr>
        <w:t>How do you define entities?</w:t>
      </w:r>
    </w:p>
    <w:p w:rsidR="00002D41" w:rsidRPr="00002D41" w:rsidRDefault="00002D41" w:rsidP="00002D41">
      <w:pPr>
        <w:numPr>
          <w:ilvl w:val="0"/>
          <w:numId w:val="13"/>
        </w:numPr>
        <w:shd w:val="clear" w:color="auto" w:fill="FFFFFF"/>
        <w:spacing w:before="100" w:beforeAutospacing="1" w:after="100" w:afterAutospacing="1"/>
        <w:jc w:val="both"/>
        <w:rPr>
          <w:color w:val="333333"/>
        </w:rPr>
      </w:pPr>
      <w:r w:rsidRPr="00002D41">
        <w:rPr>
          <w:color w:val="333333"/>
        </w:rPr>
        <w:t>How do you map attributes?</w:t>
      </w:r>
    </w:p>
    <w:p w:rsidR="00002D41" w:rsidRPr="00002D41" w:rsidRDefault="00002D41" w:rsidP="00002D41">
      <w:pPr>
        <w:numPr>
          <w:ilvl w:val="0"/>
          <w:numId w:val="13"/>
        </w:numPr>
        <w:shd w:val="clear" w:color="auto" w:fill="FFFFFF"/>
        <w:spacing w:before="100" w:beforeAutospacing="1" w:after="100" w:afterAutospacing="1"/>
        <w:jc w:val="both"/>
        <w:rPr>
          <w:color w:val="333333"/>
        </w:rPr>
      </w:pPr>
      <w:r w:rsidRPr="00002D41">
        <w:rPr>
          <w:color w:val="333333"/>
        </w:rPr>
        <w:t>How do you map relationships between entities?</w:t>
      </w:r>
    </w:p>
    <w:p w:rsidR="00002D41" w:rsidRPr="00002D41" w:rsidRDefault="00002D41" w:rsidP="00002D41">
      <w:pPr>
        <w:numPr>
          <w:ilvl w:val="0"/>
          <w:numId w:val="13"/>
        </w:numPr>
        <w:shd w:val="clear" w:color="auto" w:fill="FFFFFF"/>
        <w:spacing w:before="100" w:beforeAutospacing="1" w:after="100" w:afterAutospacing="1"/>
        <w:jc w:val="both"/>
        <w:rPr>
          <w:color w:val="333333"/>
        </w:rPr>
      </w:pPr>
      <w:r w:rsidRPr="00002D41">
        <w:rPr>
          <w:color w:val="333333"/>
        </w:rPr>
        <w:t>Who manages the entities?</w:t>
      </w:r>
    </w:p>
    <w:p w:rsidR="00002D41" w:rsidRPr="00002D41" w:rsidRDefault="00002D41" w:rsidP="00002D41">
      <w:pPr>
        <w:pStyle w:val="NormalWeb"/>
        <w:shd w:val="clear" w:color="auto" w:fill="FFFFFF"/>
        <w:spacing w:before="0" w:beforeAutospacing="0"/>
        <w:jc w:val="both"/>
        <w:rPr>
          <w:color w:val="333333"/>
        </w:rPr>
      </w:pPr>
      <w:r w:rsidRPr="00002D41">
        <w:rPr>
          <w:color w:val="333333"/>
        </w:rPr>
        <w:t>Hibernate is one of the popular implementations of JPA.</w:t>
      </w:r>
    </w:p>
    <w:p w:rsidR="00002D41" w:rsidRDefault="00002D41" w:rsidP="00002D41">
      <w:pPr>
        <w:numPr>
          <w:ilvl w:val="0"/>
          <w:numId w:val="14"/>
        </w:numPr>
        <w:shd w:val="clear" w:color="auto" w:fill="FFFFFF"/>
        <w:spacing w:before="100" w:beforeAutospacing="1" w:after="100" w:afterAutospacing="1"/>
        <w:rPr>
          <w:rFonts w:ascii="Georgia" w:hAnsi="Georgia"/>
          <w:color w:val="333333"/>
          <w:sz w:val="30"/>
          <w:szCs w:val="30"/>
        </w:rPr>
      </w:pPr>
      <w:r>
        <w:rPr>
          <w:rFonts w:ascii="Georgia" w:hAnsi="Georgia"/>
          <w:color w:val="333333"/>
          <w:sz w:val="30"/>
          <w:szCs w:val="30"/>
        </w:rPr>
        <w:t>Hibernate understands the mappings that we add between objects and tables. It ensures that data is stored/retrieved from the database based on the mappings.</w:t>
      </w:r>
    </w:p>
    <w:p w:rsidR="00002D41" w:rsidRDefault="00002D41" w:rsidP="00002D41">
      <w:pPr>
        <w:numPr>
          <w:ilvl w:val="0"/>
          <w:numId w:val="14"/>
        </w:numPr>
        <w:shd w:val="clear" w:color="auto" w:fill="FFFFFF"/>
        <w:spacing w:before="100" w:beforeAutospacing="1" w:after="100" w:afterAutospacing="1"/>
        <w:rPr>
          <w:rFonts w:ascii="Georgia" w:hAnsi="Georgia"/>
          <w:color w:val="333333"/>
          <w:sz w:val="30"/>
          <w:szCs w:val="30"/>
        </w:rPr>
      </w:pPr>
      <w:r>
        <w:rPr>
          <w:rFonts w:ascii="Georgia" w:hAnsi="Georgia"/>
          <w:color w:val="333333"/>
          <w:sz w:val="30"/>
          <w:szCs w:val="30"/>
        </w:rPr>
        <w:t>Hibernate also provides additional features on top of JPA. But depending on them would mean a lock in to Hibernate. You cannot move to other JPA implementations like Toplink.</w:t>
      </w:r>
    </w:p>
    <w:p w:rsidR="00CF7B60" w:rsidRDefault="00CF7B60" w:rsidP="00CF7B60">
      <w:pPr>
        <w:pStyle w:val="Heading1"/>
        <w:shd w:val="clear" w:color="auto" w:fill="FFFFFF"/>
        <w:spacing w:before="0"/>
        <w:rPr>
          <w:rFonts w:ascii="Times New Roman" w:hAnsi="Times New Roman" w:cs="Times New Roman"/>
          <w14:textOutline w14:w="9525" w14:cap="rnd" w14:cmpd="sng" w14:algn="ctr">
            <w14:solidFill>
              <w14:srgbClr w14:val="000000"/>
            </w14:solidFill>
            <w14:prstDash w14:val="solid"/>
            <w14:bevel/>
          </w14:textOutline>
        </w:rPr>
      </w:pPr>
      <w:r w:rsidRPr="00CF7B60">
        <w:rPr>
          <w:rFonts w:ascii="Times New Roman" w:hAnsi="Times New Roman" w:cs="Times New Roman"/>
          <w14:textOutline w14:w="9525" w14:cap="rnd" w14:cmpd="sng" w14:algn="ctr">
            <w14:solidFill>
              <w14:srgbClr w14:val="000000"/>
            </w14:solidFill>
            <w14:prstDash w14:val="solid"/>
            <w14:bevel/>
          </w14:textOutline>
        </w:rPr>
        <w:lastRenderedPageBreak/>
        <w:t>Spring Data JPA – Query Methods</w:t>
      </w:r>
    </w:p>
    <w:p w:rsidR="00CF7B60" w:rsidRDefault="00CF7B60" w:rsidP="00CF7B60"/>
    <w:p w:rsidR="00CF7B60" w:rsidRDefault="00CF7B60" w:rsidP="00CF7B60">
      <w:pPr>
        <w:jc w:val="both"/>
        <w:rPr>
          <w:rFonts w:ascii="raleway" w:hAnsi="raleway"/>
          <w:color w:val="000000"/>
          <w:sz w:val="27"/>
          <w:szCs w:val="27"/>
          <w:shd w:val="clear" w:color="auto" w:fill="FFFFFF"/>
        </w:rPr>
      </w:pPr>
      <w:r>
        <w:rPr>
          <w:rFonts w:ascii="raleway" w:hAnsi="raleway"/>
          <w:color w:val="000000"/>
          <w:sz w:val="27"/>
          <w:szCs w:val="27"/>
          <w:shd w:val="clear" w:color="auto" w:fill="FFFFFF"/>
        </w:rPr>
        <w:t>Query methods are defined in Responsitory interfaces. A repository interface is a java interface directly or indirectly extended from Spring Data </w:t>
      </w:r>
      <w:r>
        <w:rPr>
          <w:rStyle w:val="HTMLCode"/>
          <w:rFonts w:ascii="Consolas" w:hAnsi="Consolas"/>
          <w:color w:val="000000"/>
          <w:sz w:val="21"/>
          <w:szCs w:val="21"/>
          <w:shd w:val="clear" w:color="auto" w:fill="F5F5F5"/>
        </w:rPr>
        <w:t>org.springframework.data.repository.Repository</w:t>
      </w:r>
      <w:r w:rsidR="00E149EF">
        <w:rPr>
          <w:rStyle w:val="HTMLCode"/>
          <w:rFonts w:ascii="Consolas" w:hAnsi="Consolas"/>
          <w:color w:val="000000"/>
          <w:sz w:val="21"/>
          <w:szCs w:val="21"/>
          <w:shd w:val="clear" w:color="auto" w:fill="F5F5F5"/>
        </w:rPr>
        <w:t xml:space="preserve"> </w:t>
      </w:r>
      <w:r>
        <w:rPr>
          <w:rFonts w:ascii="raleway" w:hAnsi="raleway"/>
          <w:color w:val="000000"/>
          <w:sz w:val="27"/>
          <w:szCs w:val="27"/>
          <w:shd w:val="clear" w:color="auto" w:fill="FFFFFF"/>
        </w:rPr>
        <w:t>(note: this is a marker interface). Spring Data provides pre-defined interfaces like </w:t>
      </w:r>
      <w:r w:rsidR="00E149EF">
        <w:rPr>
          <w:rFonts w:ascii="raleway" w:hAnsi="raleway"/>
          <w:color w:val="000000"/>
          <w:sz w:val="27"/>
          <w:szCs w:val="27"/>
          <w:shd w:val="clear" w:color="auto" w:fill="FFFFFF"/>
        </w:rPr>
        <w:t xml:space="preserve"> </w:t>
      </w:r>
      <w:hyperlink r:id="rId19" w:anchor="2_CrudRepository" w:history="1">
        <w:r>
          <w:rPr>
            <w:rStyle w:val="Hyperlink"/>
            <w:rFonts w:ascii="Consolas" w:hAnsi="Consolas"/>
            <w:sz w:val="21"/>
            <w:szCs w:val="21"/>
          </w:rPr>
          <w:t>CrudRepository</w:t>
        </w:r>
      </w:hyperlink>
      <w:r>
        <w:rPr>
          <w:rFonts w:ascii="raleway" w:hAnsi="raleway"/>
          <w:color w:val="000000"/>
          <w:sz w:val="27"/>
          <w:szCs w:val="27"/>
          <w:shd w:val="clear" w:color="auto" w:fill="FFFFFF"/>
        </w:rPr>
        <w:t> </w:t>
      </w:r>
      <w:r w:rsidR="00E149EF">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or </w:t>
      </w:r>
      <w:hyperlink r:id="rId20" w:anchor="3_PagingAndSortingRepository" w:history="1">
        <w:r>
          <w:rPr>
            <w:rStyle w:val="Hyperlink"/>
            <w:rFonts w:ascii="Consolas" w:hAnsi="Consolas"/>
            <w:sz w:val="21"/>
            <w:szCs w:val="21"/>
          </w:rPr>
          <w:t>PagingAndSortingRepository</w:t>
        </w:r>
      </w:hyperlink>
      <w:r>
        <w:rPr>
          <w:rFonts w:ascii="raleway" w:hAnsi="raleway"/>
          <w:color w:val="000000"/>
          <w:sz w:val="27"/>
          <w:szCs w:val="27"/>
          <w:shd w:val="clear" w:color="auto" w:fill="FFFFFF"/>
        </w:rPr>
        <w:t> both of them are sub-interfaces of </w:t>
      </w:r>
      <w:r>
        <w:rPr>
          <w:rStyle w:val="Emphasis"/>
          <w:rFonts w:ascii="raleway" w:hAnsi="raleway"/>
          <w:color w:val="000000"/>
          <w:sz w:val="27"/>
          <w:szCs w:val="27"/>
          <w:shd w:val="clear" w:color="auto" w:fill="FFFFFF"/>
        </w:rPr>
        <w:t>Repository</w:t>
      </w:r>
      <w:r>
        <w:rPr>
          <w:rFonts w:ascii="raleway" w:hAnsi="raleway"/>
          <w:color w:val="000000"/>
          <w:sz w:val="27"/>
          <w:szCs w:val="27"/>
          <w:shd w:val="clear" w:color="auto" w:fill="FFFFFF"/>
        </w:rPr>
        <w:t>. There are few pre-defined methods in the </w:t>
      </w:r>
      <w:r>
        <w:rPr>
          <w:rStyle w:val="Emphasis"/>
          <w:rFonts w:ascii="raleway" w:hAnsi="raleway"/>
          <w:color w:val="000000"/>
          <w:sz w:val="27"/>
          <w:szCs w:val="27"/>
          <w:shd w:val="clear" w:color="auto" w:fill="FFFFFF"/>
        </w:rPr>
        <w:t>Repository</w:t>
      </w:r>
      <w:r>
        <w:rPr>
          <w:rFonts w:ascii="raleway" w:hAnsi="raleway"/>
          <w:color w:val="000000"/>
          <w:sz w:val="27"/>
          <w:szCs w:val="27"/>
          <w:shd w:val="clear" w:color="auto" w:fill="FFFFFF"/>
        </w:rPr>
        <w:t> interfaces. The important thing is the method names have to follow a standard structure and if they do, spring will use it to derive low level sql query at runtime.</w:t>
      </w:r>
    </w:p>
    <w:p w:rsidR="00CF7B60" w:rsidRDefault="00CF7B60" w:rsidP="00CF7B60">
      <w:pPr>
        <w:jc w:val="both"/>
        <w:rPr>
          <w:rFonts w:ascii="raleway" w:hAnsi="raleway"/>
          <w:color w:val="000000"/>
          <w:sz w:val="27"/>
          <w:szCs w:val="27"/>
          <w:shd w:val="clear" w:color="auto" w:fill="FFFFFF"/>
        </w:rPr>
      </w:pPr>
    </w:p>
    <w:p w:rsidR="00CF7B60" w:rsidRPr="00CF7B60" w:rsidRDefault="00CF7B60" w:rsidP="00CF7B60">
      <w:pPr>
        <w:rPr>
          <w:rStyle w:val="hljs-class"/>
        </w:rPr>
      </w:pPr>
      <w:r w:rsidRPr="00CF7B60">
        <w:rPr>
          <w:rStyle w:val="hljs-keyword"/>
        </w:rPr>
        <w:t>public</w:t>
      </w:r>
      <w:r w:rsidRPr="00CF7B60">
        <w:t xml:space="preserve"> </w:t>
      </w:r>
      <w:r w:rsidRPr="00CF7B60">
        <w:rPr>
          <w:rStyle w:val="hljs-keyword"/>
        </w:rPr>
        <w:t>interface</w:t>
      </w:r>
      <w:r w:rsidRPr="00CF7B60">
        <w:rPr>
          <w:rStyle w:val="hljs-class"/>
        </w:rPr>
        <w:t xml:space="preserve"> </w:t>
      </w:r>
      <w:r w:rsidRPr="00CF7B60">
        <w:rPr>
          <w:rStyle w:val="hljs-title"/>
        </w:rPr>
        <w:t>CrudRepository</w:t>
      </w:r>
      <w:r w:rsidRPr="00CF7B60">
        <w:rPr>
          <w:rStyle w:val="hljs-class"/>
        </w:rPr>
        <w:t>&lt;</w:t>
      </w:r>
      <w:r w:rsidRPr="00CF7B60">
        <w:rPr>
          <w:rStyle w:val="hljs-title"/>
        </w:rPr>
        <w:t>T</w:t>
      </w:r>
      <w:r w:rsidRPr="00CF7B60">
        <w:rPr>
          <w:rStyle w:val="hljs-class"/>
        </w:rPr>
        <w:t xml:space="preserve">, </w:t>
      </w:r>
      <w:r w:rsidRPr="00CF7B60">
        <w:rPr>
          <w:rStyle w:val="hljs-title"/>
        </w:rPr>
        <w:t>ID</w:t>
      </w:r>
      <w:r w:rsidRPr="00CF7B60">
        <w:rPr>
          <w:rStyle w:val="hljs-class"/>
        </w:rPr>
        <w:t xml:space="preserve">&gt; </w:t>
      </w:r>
    </w:p>
    <w:p w:rsidR="00CF7B60" w:rsidRPr="00CF7B60" w:rsidRDefault="00CF7B60" w:rsidP="00CF7B60">
      <w:r w:rsidRPr="00CF7B60">
        <w:rPr>
          <w:rStyle w:val="hljs-class"/>
        </w:rPr>
        <w:t xml:space="preserve">        </w:t>
      </w:r>
      <w:r w:rsidRPr="00CF7B60">
        <w:rPr>
          <w:rStyle w:val="hljs-keyword"/>
        </w:rPr>
        <w:t>extends</w:t>
      </w:r>
      <w:r w:rsidRPr="00CF7B60">
        <w:rPr>
          <w:rStyle w:val="hljs-class"/>
        </w:rPr>
        <w:t xml:space="preserve"> </w:t>
      </w:r>
      <w:r w:rsidRPr="00CF7B60">
        <w:rPr>
          <w:rStyle w:val="hljs-title"/>
        </w:rPr>
        <w:t>Repository</w:t>
      </w:r>
      <w:r w:rsidRPr="00CF7B60">
        <w:rPr>
          <w:rStyle w:val="hljs-class"/>
        </w:rPr>
        <w:t>&lt;</w:t>
      </w:r>
      <w:r w:rsidRPr="00CF7B60">
        <w:rPr>
          <w:rStyle w:val="hljs-title"/>
        </w:rPr>
        <w:t>T</w:t>
      </w:r>
      <w:r w:rsidRPr="00CF7B60">
        <w:rPr>
          <w:rStyle w:val="hljs-class"/>
        </w:rPr>
        <w:t xml:space="preserve">, </w:t>
      </w:r>
      <w:r w:rsidRPr="00CF7B60">
        <w:rPr>
          <w:rStyle w:val="hljs-title"/>
        </w:rPr>
        <w:t>ID</w:t>
      </w:r>
      <w:r w:rsidRPr="00CF7B60">
        <w:rPr>
          <w:rStyle w:val="hljs-class"/>
        </w:rPr>
        <w:t xml:space="preserve">&gt; </w:t>
      </w:r>
      <w:r w:rsidRPr="00CF7B60">
        <w:t>{</w:t>
      </w:r>
    </w:p>
    <w:p w:rsidR="00CF7B60" w:rsidRPr="00CF7B60" w:rsidRDefault="00CF7B60" w:rsidP="00CF7B60">
      <w:r w:rsidRPr="00CF7B60">
        <w:t xml:space="preserve">    &lt;S extends T&gt; </w:t>
      </w:r>
      <w:r w:rsidRPr="00CF7B60">
        <w:rPr>
          <w:rStyle w:val="hljs-function"/>
        </w:rPr>
        <w:t xml:space="preserve">S </w:t>
      </w:r>
      <w:r w:rsidRPr="00CF7B60">
        <w:rPr>
          <w:rStyle w:val="hljs-title"/>
        </w:rPr>
        <w:t>save</w:t>
      </w:r>
      <w:r w:rsidRPr="00CF7B60">
        <w:rPr>
          <w:rStyle w:val="hljs-params"/>
        </w:rPr>
        <w:t>(S var1)</w:t>
      </w:r>
      <w:r w:rsidRPr="00CF7B60">
        <w:t>;</w:t>
      </w:r>
    </w:p>
    <w:p w:rsidR="00CF7B60" w:rsidRPr="00CF7B60" w:rsidRDefault="00CF7B60" w:rsidP="00CF7B60">
      <w:r w:rsidRPr="00CF7B60">
        <w:t xml:space="preserve">    &lt;S extends T&gt; </w:t>
      </w:r>
      <w:r w:rsidRPr="00CF7B60">
        <w:rPr>
          <w:rStyle w:val="hljs-function"/>
        </w:rPr>
        <w:t xml:space="preserve">Iterable&lt;S&gt; </w:t>
      </w:r>
      <w:r w:rsidRPr="00CF7B60">
        <w:rPr>
          <w:rStyle w:val="hljs-title"/>
        </w:rPr>
        <w:t>saveAll</w:t>
      </w:r>
      <w:r w:rsidRPr="00CF7B60">
        <w:rPr>
          <w:rStyle w:val="hljs-params"/>
        </w:rPr>
        <w:t>(Iterable&lt;S&gt; var1)</w:t>
      </w:r>
      <w:r w:rsidRPr="00CF7B60">
        <w:t>;</w:t>
      </w:r>
    </w:p>
    <w:p w:rsidR="00CF7B60" w:rsidRPr="00CF7B60" w:rsidRDefault="00CF7B60" w:rsidP="00CF7B60">
      <w:r w:rsidRPr="00CF7B60">
        <w:t xml:space="preserve">    </w:t>
      </w:r>
      <w:r w:rsidRPr="00CF7B60">
        <w:rPr>
          <w:rStyle w:val="hljs-function"/>
        </w:rPr>
        <w:t xml:space="preserve">Optional&lt;T&gt; </w:t>
      </w:r>
      <w:r w:rsidRPr="00CF7B60">
        <w:rPr>
          <w:rStyle w:val="hljs-title"/>
        </w:rPr>
        <w:t>findById</w:t>
      </w:r>
      <w:r w:rsidRPr="00CF7B60">
        <w:rPr>
          <w:rStyle w:val="hljs-params"/>
        </w:rPr>
        <w:t>(ID var1)</w:t>
      </w:r>
      <w:r w:rsidRPr="00CF7B60">
        <w:t>;</w:t>
      </w:r>
    </w:p>
    <w:p w:rsidR="00CF7B60" w:rsidRPr="00CF7B60" w:rsidRDefault="00CF7B60" w:rsidP="00CF7B60">
      <w:r w:rsidRPr="00CF7B60">
        <w:t xml:space="preserve">    </w:t>
      </w:r>
      <w:r w:rsidRPr="00CF7B60">
        <w:rPr>
          <w:rStyle w:val="hljs-keyword"/>
        </w:rPr>
        <w:t>boolean</w:t>
      </w:r>
      <w:r w:rsidRPr="00CF7B60">
        <w:rPr>
          <w:rStyle w:val="hljs-function"/>
        </w:rPr>
        <w:t xml:space="preserve"> </w:t>
      </w:r>
      <w:r w:rsidRPr="00CF7B60">
        <w:rPr>
          <w:rStyle w:val="hljs-title"/>
        </w:rPr>
        <w:t>existsById</w:t>
      </w:r>
      <w:r w:rsidRPr="00CF7B60">
        <w:rPr>
          <w:rStyle w:val="hljs-params"/>
        </w:rPr>
        <w:t>(ID var1)</w:t>
      </w:r>
      <w:r w:rsidRPr="00CF7B60">
        <w:t>;</w:t>
      </w:r>
    </w:p>
    <w:p w:rsidR="00CF7B60" w:rsidRPr="00CF7B60" w:rsidRDefault="00CF7B60" w:rsidP="00CF7B60">
      <w:r w:rsidRPr="00CF7B60">
        <w:t xml:space="preserve">    </w:t>
      </w:r>
      <w:r w:rsidRPr="00CF7B60">
        <w:rPr>
          <w:rStyle w:val="hljs-function"/>
        </w:rPr>
        <w:t xml:space="preserve">Iterable&lt;T&gt; </w:t>
      </w:r>
      <w:r w:rsidRPr="00CF7B60">
        <w:rPr>
          <w:rStyle w:val="hljs-title"/>
        </w:rPr>
        <w:t>findAll</w:t>
      </w:r>
      <w:r w:rsidRPr="00CF7B60">
        <w:rPr>
          <w:rStyle w:val="hljs-params"/>
        </w:rPr>
        <w:t>()</w:t>
      </w:r>
      <w:r w:rsidRPr="00CF7B60">
        <w:t>;</w:t>
      </w:r>
    </w:p>
    <w:p w:rsidR="00CF7B60" w:rsidRPr="00CF7B60" w:rsidRDefault="00CF7B60" w:rsidP="00CF7B60">
      <w:r w:rsidRPr="00CF7B60">
        <w:t xml:space="preserve">    </w:t>
      </w:r>
      <w:r w:rsidRPr="00CF7B60">
        <w:rPr>
          <w:rStyle w:val="hljs-function"/>
        </w:rPr>
        <w:t xml:space="preserve">Iterable&lt;T&gt; </w:t>
      </w:r>
      <w:r w:rsidRPr="00CF7B60">
        <w:rPr>
          <w:rStyle w:val="hljs-title"/>
        </w:rPr>
        <w:t>findAllById</w:t>
      </w:r>
      <w:r w:rsidRPr="00CF7B60">
        <w:rPr>
          <w:rStyle w:val="hljs-params"/>
        </w:rPr>
        <w:t>(Iterable&lt;ID&gt; var1)</w:t>
      </w:r>
      <w:r w:rsidRPr="00CF7B60">
        <w:t>;</w:t>
      </w:r>
    </w:p>
    <w:p w:rsidR="00CF7B60" w:rsidRPr="00CF7B60" w:rsidRDefault="00CF7B60" w:rsidP="00CF7B60">
      <w:r w:rsidRPr="00CF7B60">
        <w:t xml:space="preserve">    </w:t>
      </w:r>
      <w:r w:rsidRPr="00CF7B60">
        <w:rPr>
          <w:rStyle w:val="hljs-keyword"/>
        </w:rPr>
        <w:t>long</w:t>
      </w:r>
      <w:r w:rsidRPr="00CF7B60">
        <w:rPr>
          <w:rStyle w:val="hljs-function"/>
        </w:rPr>
        <w:t xml:space="preserve"> </w:t>
      </w:r>
      <w:r w:rsidRPr="00CF7B60">
        <w:rPr>
          <w:rStyle w:val="hljs-title"/>
        </w:rPr>
        <w:t>count</w:t>
      </w:r>
      <w:r w:rsidRPr="00CF7B60">
        <w:rPr>
          <w:rStyle w:val="hljs-params"/>
        </w:rPr>
        <w:t>()</w:t>
      </w:r>
      <w:r w:rsidRPr="00CF7B60">
        <w:t>;</w:t>
      </w:r>
    </w:p>
    <w:p w:rsidR="00CF7B60" w:rsidRPr="00CF7B60" w:rsidRDefault="00CF7B60" w:rsidP="00CF7B60">
      <w:r w:rsidRPr="00CF7B60">
        <w:t xml:space="preserve">    </w:t>
      </w:r>
      <w:r w:rsidRPr="00CF7B60">
        <w:rPr>
          <w:rStyle w:val="hljs-keyword"/>
        </w:rPr>
        <w:t>void</w:t>
      </w:r>
      <w:r w:rsidRPr="00CF7B60">
        <w:rPr>
          <w:rStyle w:val="hljs-function"/>
        </w:rPr>
        <w:t xml:space="preserve"> </w:t>
      </w:r>
      <w:r w:rsidRPr="00CF7B60">
        <w:rPr>
          <w:rStyle w:val="hljs-title"/>
        </w:rPr>
        <w:t>deleteById</w:t>
      </w:r>
      <w:r w:rsidRPr="00CF7B60">
        <w:rPr>
          <w:rStyle w:val="hljs-params"/>
        </w:rPr>
        <w:t>(ID var1)</w:t>
      </w:r>
      <w:r w:rsidRPr="00CF7B60">
        <w:t>;</w:t>
      </w:r>
    </w:p>
    <w:p w:rsidR="00CF7B60" w:rsidRPr="00CF7B60" w:rsidRDefault="00CF7B60" w:rsidP="00CF7B60">
      <w:r w:rsidRPr="00CF7B60">
        <w:t xml:space="preserve">    </w:t>
      </w:r>
      <w:r w:rsidRPr="00CF7B60">
        <w:rPr>
          <w:rStyle w:val="hljs-keyword"/>
        </w:rPr>
        <w:t>void</w:t>
      </w:r>
      <w:r w:rsidRPr="00CF7B60">
        <w:rPr>
          <w:rStyle w:val="hljs-function"/>
        </w:rPr>
        <w:t xml:space="preserve"> </w:t>
      </w:r>
      <w:r w:rsidRPr="00CF7B60">
        <w:rPr>
          <w:rStyle w:val="hljs-title"/>
        </w:rPr>
        <w:t>delete</w:t>
      </w:r>
      <w:r w:rsidRPr="00CF7B60">
        <w:rPr>
          <w:rStyle w:val="hljs-params"/>
        </w:rPr>
        <w:t>(T var1)</w:t>
      </w:r>
      <w:r w:rsidRPr="00CF7B60">
        <w:t>;</w:t>
      </w:r>
    </w:p>
    <w:p w:rsidR="00CF7B60" w:rsidRPr="00CF7B60" w:rsidRDefault="00CF7B60" w:rsidP="00CF7B60">
      <w:r w:rsidRPr="00CF7B60">
        <w:t xml:space="preserve">    </w:t>
      </w:r>
      <w:r w:rsidRPr="00CF7B60">
        <w:rPr>
          <w:rStyle w:val="hljs-keyword"/>
        </w:rPr>
        <w:t>void</w:t>
      </w:r>
      <w:r w:rsidRPr="00CF7B60">
        <w:rPr>
          <w:rStyle w:val="hljs-function"/>
        </w:rPr>
        <w:t xml:space="preserve"> </w:t>
      </w:r>
      <w:r w:rsidRPr="00CF7B60">
        <w:rPr>
          <w:rStyle w:val="hljs-title"/>
        </w:rPr>
        <w:t>deleteAll</w:t>
      </w:r>
      <w:r w:rsidRPr="00CF7B60">
        <w:rPr>
          <w:rStyle w:val="hljs-params"/>
        </w:rPr>
        <w:t>(Iterable&lt;? extends T&gt; var1)</w:t>
      </w:r>
      <w:r w:rsidRPr="00CF7B60">
        <w:t>;</w:t>
      </w:r>
    </w:p>
    <w:p w:rsidR="00CF7B60" w:rsidRPr="00CF7B60" w:rsidRDefault="00CF7B60" w:rsidP="00CF7B60">
      <w:r w:rsidRPr="00CF7B60">
        <w:t xml:space="preserve">    </w:t>
      </w:r>
      <w:r w:rsidRPr="00CF7B60">
        <w:rPr>
          <w:rStyle w:val="hljs-keyword"/>
        </w:rPr>
        <w:t>void</w:t>
      </w:r>
      <w:r w:rsidRPr="00CF7B60">
        <w:rPr>
          <w:rStyle w:val="hljs-function"/>
        </w:rPr>
        <w:t xml:space="preserve"> </w:t>
      </w:r>
      <w:r w:rsidRPr="00CF7B60">
        <w:rPr>
          <w:rStyle w:val="hljs-title"/>
        </w:rPr>
        <w:t>deleteAll</w:t>
      </w:r>
      <w:r w:rsidRPr="00CF7B60">
        <w:rPr>
          <w:rStyle w:val="hljs-params"/>
        </w:rPr>
        <w:t>()</w:t>
      </w:r>
      <w:r w:rsidRPr="00CF7B60">
        <w:t>;</w:t>
      </w:r>
    </w:p>
    <w:p w:rsidR="00CF7B60" w:rsidRPr="00CF7B60" w:rsidRDefault="00CF7B60" w:rsidP="00CF7B60">
      <w:r w:rsidRPr="00CF7B60">
        <w:t>}</w:t>
      </w:r>
    </w:p>
    <w:p w:rsidR="00CF7B60" w:rsidRDefault="00CF7B60" w:rsidP="00CF7B60"/>
    <w:p w:rsidR="00CF7B60" w:rsidRDefault="00CF7B60" w:rsidP="00CF7B60">
      <w:pPr>
        <w:rPr>
          <w:rFonts w:ascii="Consolas" w:hAnsi="Consolas"/>
          <w:color w:val="444444"/>
          <w:sz w:val="23"/>
          <w:szCs w:val="23"/>
          <w:shd w:val="clear" w:color="auto" w:fill="FAFAFA"/>
        </w:rPr>
      </w:pPr>
      <w:r>
        <w:rPr>
          <w:rStyle w:val="hljs-meta"/>
          <w:rFonts w:ascii="Consolas" w:hAnsi="Consolas"/>
          <w:color w:val="1F7199"/>
          <w:sz w:val="23"/>
          <w:szCs w:val="23"/>
        </w:rPr>
        <w:t>@NoRepositoryBean</w:t>
      </w:r>
    </w:p>
    <w:p w:rsidR="00CF7B60" w:rsidRDefault="00CF7B60" w:rsidP="00CF7B60">
      <w:pPr>
        <w:rPr>
          <w:rFonts w:ascii="Consolas" w:hAnsi="Consolas"/>
          <w:color w:val="444444"/>
          <w:sz w:val="23"/>
          <w:szCs w:val="23"/>
          <w:shd w:val="clear" w:color="auto" w:fill="FAFAFA"/>
        </w:rPr>
      </w:pPr>
      <w:r>
        <w:rPr>
          <w:rStyle w:val="hljs-keyword"/>
          <w:rFonts w:ascii="Consolas" w:hAnsi="Consolas"/>
          <w:sz w:val="23"/>
          <w:szCs w:val="23"/>
        </w:rPr>
        <w:t>public</w:t>
      </w:r>
      <w:r>
        <w:rPr>
          <w:rFonts w:ascii="Consolas" w:hAnsi="Consolas"/>
          <w:color w:val="444444"/>
          <w:sz w:val="23"/>
          <w:szCs w:val="23"/>
          <w:shd w:val="clear" w:color="auto" w:fill="FAFAFA"/>
        </w:rPr>
        <w:t xml:space="preserve"> </w:t>
      </w:r>
      <w:r>
        <w:rPr>
          <w:rStyle w:val="hljs-keyword"/>
          <w:rFonts w:ascii="Consolas" w:hAnsi="Consolas"/>
          <w:b/>
          <w:bCs/>
          <w:color w:val="444444"/>
          <w:sz w:val="23"/>
          <w:szCs w:val="23"/>
        </w:rPr>
        <w:t>interface</w:t>
      </w:r>
      <w:r>
        <w:rPr>
          <w:rStyle w:val="hljs-class"/>
          <w:rFonts w:ascii="Consolas" w:hAnsi="Consolas"/>
          <w:color w:val="444444"/>
          <w:sz w:val="23"/>
          <w:szCs w:val="23"/>
        </w:rPr>
        <w:t xml:space="preserve"> </w:t>
      </w:r>
      <w:r>
        <w:rPr>
          <w:rStyle w:val="hljs-title"/>
          <w:rFonts w:ascii="Consolas" w:hAnsi="Consolas"/>
          <w:b/>
          <w:bCs/>
          <w:color w:val="880000"/>
          <w:sz w:val="23"/>
          <w:szCs w:val="23"/>
        </w:rPr>
        <w:t>PagingAndSortingRepository</w:t>
      </w:r>
      <w:r>
        <w:rPr>
          <w:rStyle w:val="hljs-class"/>
          <w:rFonts w:ascii="Consolas" w:hAnsi="Consolas"/>
          <w:color w:val="444444"/>
          <w:sz w:val="23"/>
          <w:szCs w:val="23"/>
        </w:rPr>
        <w:t>&lt;</w:t>
      </w:r>
      <w:r>
        <w:rPr>
          <w:rStyle w:val="hljs-title"/>
          <w:rFonts w:ascii="Consolas" w:hAnsi="Consolas"/>
          <w:b/>
          <w:bCs/>
          <w:color w:val="880000"/>
          <w:sz w:val="23"/>
          <w:szCs w:val="23"/>
        </w:rPr>
        <w:t>T</w:t>
      </w:r>
      <w:r>
        <w:rPr>
          <w:rStyle w:val="hljs-class"/>
          <w:rFonts w:ascii="Consolas" w:hAnsi="Consolas"/>
          <w:color w:val="444444"/>
          <w:sz w:val="23"/>
          <w:szCs w:val="23"/>
        </w:rPr>
        <w:t xml:space="preserve">, </w:t>
      </w:r>
      <w:r>
        <w:rPr>
          <w:rStyle w:val="hljs-title"/>
          <w:rFonts w:ascii="Consolas" w:hAnsi="Consolas"/>
          <w:b/>
          <w:bCs/>
          <w:color w:val="880000"/>
          <w:sz w:val="23"/>
          <w:szCs w:val="23"/>
        </w:rPr>
        <w:t>ID</w:t>
      </w:r>
      <w:r>
        <w:rPr>
          <w:rStyle w:val="hljs-class"/>
          <w:rFonts w:ascii="Consolas" w:hAnsi="Consolas"/>
          <w:color w:val="444444"/>
          <w:sz w:val="23"/>
          <w:szCs w:val="23"/>
        </w:rPr>
        <w:t xml:space="preserve">&gt; </w:t>
      </w:r>
      <w:r>
        <w:rPr>
          <w:rStyle w:val="hljs-keyword"/>
          <w:rFonts w:ascii="Consolas" w:hAnsi="Consolas"/>
          <w:b/>
          <w:bCs/>
          <w:color w:val="444444"/>
          <w:sz w:val="23"/>
          <w:szCs w:val="23"/>
        </w:rPr>
        <w:t>extends</w:t>
      </w:r>
      <w:r>
        <w:rPr>
          <w:rStyle w:val="hljs-class"/>
          <w:rFonts w:ascii="Consolas" w:hAnsi="Consolas"/>
          <w:color w:val="444444"/>
          <w:sz w:val="23"/>
          <w:szCs w:val="23"/>
        </w:rPr>
        <w:t xml:space="preserve"> </w:t>
      </w:r>
      <w:r>
        <w:rPr>
          <w:rStyle w:val="hljs-title"/>
          <w:rFonts w:ascii="Consolas" w:hAnsi="Consolas"/>
          <w:b/>
          <w:bCs/>
          <w:color w:val="880000"/>
          <w:sz w:val="23"/>
          <w:szCs w:val="23"/>
        </w:rPr>
        <w:t>CrudRepository</w:t>
      </w:r>
      <w:r>
        <w:rPr>
          <w:rStyle w:val="hljs-class"/>
          <w:rFonts w:ascii="Consolas" w:hAnsi="Consolas"/>
          <w:color w:val="444444"/>
          <w:sz w:val="23"/>
          <w:szCs w:val="23"/>
        </w:rPr>
        <w:t>&lt;</w:t>
      </w:r>
      <w:r>
        <w:rPr>
          <w:rStyle w:val="hljs-title"/>
          <w:rFonts w:ascii="Consolas" w:hAnsi="Consolas"/>
          <w:b/>
          <w:bCs/>
          <w:color w:val="880000"/>
          <w:sz w:val="23"/>
          <w:szCs w:val="23"/>
        </w:rPr>
        <w:t>T</w:t>
      </w:r>
      <w:r>
        <w:rPr>
          <w:rStyle w:val="hljs-class"/>
          <w:rFonts w:ascii="Consolas" w:hAnsi="Consolas"/>
          <w:color w:val="444444"/>
          <w:sz w:val="23"/>
          <w:szCs w:val="23"/>
        </w:rPr>
        <w:t xml:space="preserve">, </w:t>
      </w:r>
      <w:r>
        <w:rPr>
          <w:rStyle w:val="hljs-title"/>
          <w:rFonts w:ascii="Consolas" w:hAnsi="Consolas"/>
          <w:b/>
          <w:bCs/>
          <w:color w:val="880000"/>
          <w:sz w:val="23"/>
          <w:szCs w:val="23"/>
        </w:rPr>
        <w:t>ID</w:t>
      </w:r>
      <w:r>
        <w:rPr>
          <w:rStyle w:val="hljs-class"/>
          <w:rFonts w:ascii="Consolas" w:hAnsi="Consolas"/>
          <w:color w:val="444444"/>
          <w:sz w:val="23"/>
          <w:szCs w:val="23"/>
        </w:rPr>
        <w:t xml:space="preserve">&gt; </w:t>
      </w:r>
      <w:r>
        <w:rPr>
          <w:rFonts w:ascii="Consolas" w:hAnsi="Consolas"/>
          <w:color w:val="444444"/>
          <w:sz w:val="23"/>
          <w:szCs w:val="23"/>
          <w:shd w:val="clear" w:color="auto" w:fill="FAFAFA"/>
        </w:rPr>
        <w:t>{</w:t>
      </w:r>
    </w:p>
    <w:p w:rsidR="00CF7B60" w:rsidRDefault="00CF7B60" w:rsidP="00CF7B60">
      <w:pPr>
        <w:rPr>
          <w:rFonts w:ascii="Consolas" w:hAnsi="Consolas"/>
          <w:color w:val="444444"/>
          <w:sz w:val="23"/>
          <w:szCs w:val="23"/>
          <w:shd w:val="clear" w:color="auto" w:fill="FAFAFA"/>
        </w:rPr>
      </w:pPr>
      <w:r>
        <w:rPr>
          <w:rFonts w:ascii="Consolas" w:hAnsi="Consolas"/>
          <w:color w:val="444444"/>
          <w:sz w:val="23"/>
          <w:szCs w:val="23"/>
          <w:shd w:val="clear" w:color="auto" w:fill="FAFAFA"/>
        </w:rPr>
        <w:t xml:space="preserve">    </w:t>
      </w:r>
      <w:r>
        <w:rPr>
          <w:rStyle w:val="hljs-function"/>
          <w:rFonts w:ascii="Consolas" w:hAnsi="Consolas"/>
          <w:color w:val="444444"/>
          <w:sz w:val="23"/>
          <w:szCs w:val="23"/>
        </w:rPr>
        <w:t xml:space="preserve">Iterable&lt;T&gt; </w:t>
      </w:r>
      <w:r>
        <w:rPr>
          <w:rStyle w:val="hljs-title"/>
          <w:rFonts w:ascii="Consolas" w:hAnsi="Consolas"/>
          <w:b/>
          <w:bCs/>
          <w:color w:val="880000"/>
          <w:sz w:val="23"/>
          <w:szCs w:val="23"/>
        </w:rPr>
        <w:t>findAll</w:t>
      </w:r>
      <w:r>
        <w:rPr>
          <w:rStyle w:val="hljs-params"/>
          <w:rFonts w:ascii="Consolas" w:hAnsi="Consolas"/>
          <w:color w:val="444444"/>
          <w:sz w:val="23"/>
          <w:szCs w:val="23"/>
        </w:rPr>
        <w:t>(Sort var1)</w:t>
      </w:r>
      <w:r>
        <w:rPr>
          <w:rFonts w:ascii="Consolas" w:hAnsi="Consolas"/>
          <w:color w:val="444444"/>
          <w:sz w:val="23"/>
          <w:szCs w:val="23"/>
          <w:shd w:val="clear" w:color="auto" w:fill="FAFAFA"/>
        </w:rPr>
        <w:t>;</w:t>
      </w:r>
    </w:p>
    <w:p w:rsidR="00CF7B60" w:rsidRDefault="00CF7B60" w:rsidP="00CF7B60">
      <w:pPr>
        <w:rPr>
          <w:rFonts w:ascii="Consolas" w:hAnsi="Consolas"/>
          <w:color w:val="444444"/>
          <w:sz w:val="23"/>
          <w:szCs w:val="23"/>
          <w:shd w:val="clear" w:color="auto" w:fill="FAFAFA"/>
        </w:rPr>
      </w:pPr>
      <w:r>
        <w:rPr>
          <w:rFonts w:ascii="Consolas" w:hAnsi="Consolas"/>
          <w:color w:val="444444"/>
          <w:sz w:val="23"/>
          <w:szCs w:val="23"/>
          <w:shd w:val="clear" w:color="auto" w:fill="FAFAFA"/>
        </w:rPr>
        <w:t xml:space="preserve">    </w:t>
      </w:r>
      <w:r>
        <w:rPr>
          <w:rStyle w:val="hljs-function"/>
          <w:rFonts w:ascii="Consolas" w:hAnsi="Consolas"/>
          <w:color w:val="444444"/>
          <w:sz w:val="23"/>
          <w:szCs w:val="23"/>
        </w:rPr>
        <w:t xml:space="preserve">Page&lt;T&gt; </w:t>
      </w:r>
      <w:r>
        <w:rPr>
          <w:rStyle w:val="hljs-title"/>
          <w:rFonts w:ascii="Consolas" w:hAnsi="Consolas"/>
          <w:b/>
          <w:bCs/>
          <w:color w:val="880000"/>
          <w:sz w:val="23"/>
          <w:szCs w:val="23"/>
        </w:rPr>
        <w:t>findAll</w:t>
      </w:r>
      <w:r>
        <w:rPr>
          <w:rStyle w:val="hljs-params"/>
          <w:rFonts w:ascii="Consolas" w:hAnsi="Consolas"/>
          <w:color w:val="444444"/>
          <w:sz w:val="23"/>
          <w:szCs w:val="23"/>
        </w:rPr>
        <w:t>(Pageable var1)</w:t>
      </w:r>
      <w:r>
        <w:rPr>
          <w:rFonts w:ascii="Consolas" w:hAnsi="Consolas"/>
          <w:color w:val="444444"/>
          <w:sz w:val="23"/>
          <w:szCs w:val="23"/>
          <w:shd w:val="clear" w:color="auto" w:fill="FAFAFA"/>
        </w:rPr>
        <w:t>;</w:t>
      </w:r>
    </w:p>
    <w:p w:rsidR="00CF7B60" w:rsidRPr="00CF7B60" w:rsidRDefault="00CF7B60" w:rsidP="00CF7B60">
      <w:r>
        <w:rPr>
          <w:rFonts w:ascii="Consolas" w:hAnsi="Consolas"/>
          <w:color w:val="444444"/>
          <w:sz w:val="23"/>
          <w:szCs w:val="23"/>
          <w:shd w:val="clear" w:color="auto" w:fill="FAFAFA"/>
        </w:rPr>
        <w:t>}</w:t>
      </w:r>
    </w:p>
    <w:p w:rsidR="00101DD8" w:rsidRDefault="00003F5B" w:rsidP="00CF7B60">
      <w:pPr>
        <w:jc w:val="both"/>
      </w:pPr>
      <w:r>
        <w:t xml:space="preserve"> </w:t>
      </w:r>
    </w:p>
    <w:p w:rsidR="0034521F" w:rsidRDefault="0034521F">
      <w:r>
        <w:br w:type="page"/>
      </w:r>
    </w:p>
    <w:p w:rsidR="0034521F" w:rsidRPr="00101DD8" w:rsidRDefault="0034521F" w:rsidP="0034521F">
      <w:pPr>
        <w:shd w:val="clear" w:color="auto" w:fill="ECECEC"/>
        <w:spacing w:line="360" w:lineRule="atLeast"/>
        <w:ind w:right="120"/>
        <w:jc w:val="center"/>
        <w:outlineLvl w:val="0"/>
        <w:rPr>
          <w:rFonts w:ascii="Arial" w:hAnsi="Arial" w:cs="Arial"/>
          <w:i/>
          <w:iCs/>
          <w:color w:val="333333"/>
          <w:kern w:val="36"/>
          <w:sz w:val="144"/>
          <w:szCs w:val="144"/>
          <w:lang w:val="en-US" w:eastAsia="en-US"/>
        </w:rPr>
      </w:pPr>
      <w:r>
        <w:rPr>
          <w:rFonts w:ascii="Arial" w:hAnsi="Arial" w:cs="Arial"/>
          <w:i/>
          <w:iCs/>
          <w:color w:val="333333"/>
          <w:kern w:val="36"/>
          <w:sz w:val="144"/>
          <w:szCs w:val="144"/>
          <w:lang w:val="en-US" w:eastAsia="en-US"/>
        </w:rPr>
        <w:lastRenderedPageBreak/>
        <w:t>HTML</w:t>
      </w:r>
    </w:p>
    <w:p w:rsidR="0034521F" w:rsidRDefault="0034521F"/>
    <w:p w:rsidR="0034521F" w:rsidRDefault="0034521F" w:rsidP="0034521F">
      <w:pPr>
        <w:pStyle w:val="NormalWeb"/>
        <w:rPr>
          <w:color w:val="000000"/>
          <w:sz w:val="27"/>
          <w:szCs w:val="27"/>
        </w:rPr>
      </w:pPr>
      <w:bookmarkStart w:id="6" w:name="2"/>
      <w:proofErr w:type="spellStart"/>
      <w:r>
        <w:rPr>
          <w:rStyle w:val="Strong"/>
          <w:color w:val="000000"/>
          <w:sz w:val="27"/>
          <w:szCs w:val="27"/>
          <w:u w:val="single"/>
        </w:rPr>
        <w:t>Marcaje</w:t>
      </w:r>
      <w:proofErr w:type="spellEnd"/>
      <w:r>
        <w:rPr>
          <w:rStyle w:val="Strong"/>
          <w:color w:val="000000"/>
          <w:sz w:val="27"/>
          <w:szCs w:val="27"/>
          <w:u w:val="single"/>
        </w:rPr>
        <w:t xml:space="preserve"> de </w:t>
      </w:r>
      <w:proofErr w:type="spellStart"/>
      <w:r>
        <w:rPr>
          <w:rStyle w:val="Strong"/>
          <w:color w:val="000000"/>
          <w:sz w:val="27"/>
          <w:szCs w:val="27"/>
          <w:u w:val="single"/>
        </w:rPr>
        <w:t>bază</w:t>
      </w:r>
      <w:proofErr w:type="spellEnd"/>
    </w:p>
    <w:tbl>
      <w:tblPr>
        <w:tblW w:w="0" w:type="auto"/>
        <w:jc w:val="center"/>
        <w:tblCellSpacing w:w="0" w:type="dxa"/>
        <w:tblCellMar>
          <w:top w:w="105" w:type="dxa"/>
          <w:left w:w="105" w:type="dxa"/>
          <w:bottom w:w="105" w:type="dxa"/>
          <w:right w:w="105" w:type="dxa"/>
        </w:tblCellMar>
        <w:tblLook w:val="04A0" w:firstRow="1" w:lastRow="0" w:firstColumn="1" w:lastColumn="0" w:noHBand="0" w:noVBand="1"/>
      </w:tblPr>
      <w:tblGrid>
        <w:gridCol w:w="2745"/>
        <w:gridCol w:w="6171"/>
      </w:tblGrid>
      <w:tr w:rsidR="0034521F" w:rsidTr="0034521F">
        <w:trPr>
          <w:tblCellSpacing w:w="0" w:type="dxa"/>
          <w:jc w:val="center"/>
        </w:trPr>
        <w:tc>
          <w:tcPr>
            <w:tcW w:w="2520" w:type="dxa"/>
            <w:shd w:val="clear" w:color="auto" w:fill="ECE5B6"/>
            <w:vAlign w:val="center"/>
            <w:hideMark/>
          </w:tcPr>
          <w:bookmarkEnd w:id="6"/>
          <w:p w:rsidR="0034521F" w:rsidRDefault="0034521F">
            <w:pPr>
              <w:pStyle w:val="NormalWeb"/>
              <w:jc w:val="center"/>
            </w:pPr>
            <w:r>
              <w:t>&lt;HTML&gt; &lt;/HTML&gt;</w:t>
            </w:r>
          </w:p>
        </w:tc>
        <w:tc>
          <w:tcPr>
            <w:tcW w:w="5670" w:type="dxa"/>
            <w:shd w:val="clear" w:color="auto" w:fill="ECE5B6"/>
            <w:vAlign w:val="center"/>
            <w:hideMark/>
          </w:tcPr>
          <w:p w:rsidR="0034521F" w:rsidRDefault="0034521F">
            <w:pPr>
              <w:pStyle w:val="NormalWeb"/>
            </w:pPr>
            <w:proofErr w:type="spellStart"/>
            <w:r>
              <w:t>Defineşte</w:t>
            </w:r>
            <w:proofErr w:type="spellEnd"/>
            <w:r>
              <w:t xml:space="preserve"> un </w:t>
            </w:r>
            <w:proofErr w:type="spellStart"/>
            <w:r>
              <w:t>fişier</w:t>
            </w:r>
            <w:proofErr w:type="spellEnd"/>
            <w:r>
              <w:t xml:space="preserve"> </w:t>
            </w:r>
            <w:proofErr w:type="spellStart"/>
            <w:r>
              <w:t>în</w:t>
            </w:r>
            <w:proofErr w:type="spellEnd"/>
            <w:r>
              <w:t xml:space="preserve"> format Web</w:t>
            </w:r>
          </w:p>
        </w:tc>
      </w:tr>
      <w:tr w:rsidR="0034521F" w:rsidTr="0034521F">
        <w:trPr>
          <w:tblCellSpacing w:w="0" w:type="dxa"/>
          <w:jc w:val="center"/>
        </w:trPr>
        <w:tc>
          <w:tcPr>
            <w:tcW w:w="0" w:type="auto"/>
            <w:vAlign w:val="center"/>
            <w:hideMark/>
          </w:tcPr>
          <w:p w:rsidR="0034521F" w:rsidRDefault="0034521F">
            <w:pPr>
              <w:pStyle w:val="NormalWeb"/>
              <w:jc w:val="center"/>
            </w:pPr>
            <w:r>
              <w:t>&lt;HEAD&gt; &lt;/HEAD&gt;</w:t>
            </w:r>
          </w:p>
        </w:tc>
        <w:tc>
          <w:tcPr>
            <w:tcW w:w="0" w:type="auto"/>
            <w:vAlign w:val="center"/>
            <w:hideMark/>
          </w:tcPr>
          <w:p w:rsidR="0034521F" w:rsidRDefault="0034521F">
            <w:pPr>
              <w:pStyle w:val="NormalWeb"/>
            </w:pPr>
            <w:proofErr w:type="spellStart"/>
            <w:r>
              <w:t>Antetul</w:t>
            </w:r>
            <w:proofErr w:type="spellEnd"/>
            <w:r>
              <w:t xml:space="preserve"> </w:t>
            </w:r>
            <w:proofErr w:type="spellStart"/>
            <w:r>
              <w:t>documentului</w:t>
            </w:r>
            <w:proofErr w:type="spellEnd"/>
          </w:p>
        </w:tc>
      </w:tr>
      <w:tr w:rsidR="0034521F" w:rsidTr="0034521F">
        <w:trPr>
          <w:tblCellSpacing w:w="0" w:type="dxa"/>
          <w:jc w:val="center"/>
        </w:trPr>
        <w:tc>
          <w:tcPr>
            <w:tcW w:w="0" w:type="auto"/>
            <w:shd w:val="clear" w:color="auto" w:fill="ECE5B6"/>
            <w:vAlign w:val="center"/>
            <w:hideMark/>
          </w:tcPr>
          <w:p w:rsidR="0034521F" w:rsidRDefault="0034521F">
            <w:pPr>
              <w:pStyle w:val="NormalWeb"/>
              <w:jc w:val="center"/>
            </w:pPr>
            <w:r>
              <w:t>&lt;TITLE&gt; &lt;/TITLE&gt;</w:t>
            </w:r>
          </w:p>
        </w:tc>
        <w:tc>
          <w:tcPr>
            <w:tcW w:w="0" w:type="auto"/>
            <w:shd w:val="clear" w:color="auto" w:fill="ECE5B6"/>
            <w:vAlign w:val="center"/>
            <w:hideMark/>
          </w:tcPr>
          <w:p w:rsidR="0034521F" w:rsidRDefault="0034521F">
            <w:pPr>
              <w:pStyle w:val="NormalWeb"/>
            </w:pPr>
            <w:proofErr w:type="spellStart"/>
            <w:r>
              <w:t>Tilul</w:t>
            </w:r>
            <w:proofErr w:type="spellEnd"/>
            <w:r>
              <w:t xml:space="preserve"> </w:t>
            </w:r>
            <w:proofErr w:type="spellStart"/>
            <w:r>
              <w:t>documentului</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&lt;BODY&gt; &lt;/BODY&gt;</w:t>
            </w:r>
          </w:p>
        </w:tc>
        <w:tc>
          <w:tcPr>
            <w:tcW w:w="0" w:type="auto"/>
            <w:vAlign w:val="center"/>
            <w:hideMark/>
          </w:tcPr>
          <w:p w:rsidR="0034521F" w:rsidRDefault="0034521F">
            <w:pPr>
              <w:pStyle w:val="NormalWeb"/>
            </w:pPr>
            <w:proofErr w:type="spellStart"/>
            <w:r>
              <w:t>Corpul</w:t>
            </w:r>
            <w:proofErr w:type="spellEnd"/>
            <w:r>
              <w:t xml:space="preserve"> </w:t>
            </w:r>
            <w:proofErr w:type="spellStart"/>
            <w:r>
              <w:t>paginii</w:t>
            </w:r>
            <w:proofErr w:type="spellEnd"/>
            <w:r>
              <w:t xml:space="preserve"> HTML</w:t>
            </w:r>
          </w:p>
        </w:tc>
      </w:tr>
      <w:tr w:rsidR="0034521F" w:rsidTr="0034521F">
        <w:trPr>
          <w:tblCellSpacing w:w="0" w:type="dxa"/>
          <w:jc w:val="center"/>
        </w:trPr>
        <w:tc>
          <w:tcPr>
            <w:tcW w:w="0" w:type="auto"/>
            <w:shd w:val="clear" w:color="auto" w:fill="ECE5B6"/>
            <w:vAlign w:val="center"/>
            <w:hideMark/>
          </w:tcPr>
          <w:p w:rsidR="0034521F" w:rsidRDefault="0034521F">
            <w:pPr>
              <w:pStyle w:val="NormalWeb"/>
              <w:jc w:val="center"/>
            </w:pPr>
            <w:r>
              <w:t xml:space="preserve">BGCOLOR = </w:t>
            </w:r>
            <w:proofErr w:type="spellStart"/>
            <w:r>
              <w:t>culoare</w:t>
            </w:r>
            <w:proofErr w:type="spellEnd"/>
          </w:p>
        </w:tc>
        <w:tc>
          <w:tcPr>
            <w:tcW w:w="0" w:type="auto"/>
            <w:shd w:val="clear" w:color="auto" w:fill="ECE5B6"/>
            <w:vAlign w:val="center"/>
            <w:hideMark/>
          </w:tcPr>
          <w:p w:rsidR="0034521F" w:rsidRDefault="0034521F">
            <w:pPr>
              <w:pStyle w:val="NormalWeb"/>
            </w:pPr>
            <w:proofErr w:type="spellStart"/>
            <w:r>
              <w:t>Culoarea</w:t>
            </w:r>
            <w:proofErr w:type="spellEnd"/>
            <w:r>
              <w:t xml:space="preserve"> de fond a </w:t>
            </w:r>
            <w:proofErr w:type="spellStart"/>
            <w:r>
              <w:t>paginii</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TEXT=</w:t>
            </w:r>
            <w:proofErr w:type="spellStart"/>
            <w:r>
              <w:t>culoare</w:t>
            </w:r>
            <w:proofErr w:type="spellEnd"/>
          </w:p>
        </w:tc>
        <w:tc>
          <w:tcPr>
            <w:tcW w:w="0" w:type="auto"/>
            <w:vAlign w:val="center"/>
            <w:hideMark/>
          </w:tcPr>
          <w:p w:rsidR="0034521F" w:rsidRDefault="0034521F">
            <w:pPr>
              <w:pStyle w:val="NormalWeb"/>
            </w:pPr>
            <w:proofErr w:type="spellStart"/>
            <w:r>
              <w:t>Culoarea</w:t>
            </w:r>
            <w:proofErr w:type="spellEnd"/>
            <w:r>
              <w:t xml:space="preserve"> </w:t>
            </w:r>
            <w:proofErr w:type="spellStart"/>
            <w:r>
              <w:t>textului</w:t>
            </w:r>
            <w:proofErr w:type="spellEnd"/>
            <w:r>
              <w:t xml:space="preserve"> </w:t>
            </w:r>
            <w:proofErr w:type="spellStart"/>
            <w:r>
              <w:t>pe</w:t>
            </w:r>
            <w:proofErr w:type="spellEnd"/>
            <w:r>
              <w:t xml:space="preserve"> </w:t>
            </w:r>
            <w:proofErr w:type="spellStart"/>
            <w:r>
              <w:t>pagină</w:t>
            </w:r>
            <w:proofErr w:type="spellEnd"/>
          </w:p>
        </w:tc>
      </w:tr>
      <w:tr w:rsidR="0034521F" w:rsidTr="0034521F">
        <w:trPr>
          <w:tblCellSpacing w:w="0" w:type="dxa"/>
          <w:jc w:val="center"/>
        </w:trPr>
        <w:tc>
          <w:tcPr>
            <w:tcW w:w="0" w:type="auto"/>
            <w:shd w:val="clear" w:color="auto" w:fill="ECE5B6"/>
            <w:vAlign w:val="center"/>
            <w:hideMark/>
          </w:tcPr>
          <w:p w:rsidR="0034521F" w:rsidRDefault="0034521F">
            <w:pPr>
              <w:pStyle w:val="NormalWeb"/>
              <w:jc w:val="center"/>
            </w:pPr>
            <w:r>
              <w:t>LINK=</w:t>
            </w:r>
            <w:proofErr w:type="spellStart"/>
            <w:r>
              <w:t>culoare</w:t>
            </w:r>
            <w:proofErr w:type="spellEnd"/>
          </w:p>
        </w:tc>
        <w:tc>
          <w:tcPr>
            <w:tcW w:w="0" w:type="auto"/>
            <w:shd w:val="clear" w:color="auto" w:fill="ECE5B6"/>
            <w:vAlign w:val="center"/>
            <w:hideMark/>
          </w:tcPr>
          <w:p w:rsidR="0034521F" w:rsidRDefault="0034521F">
            <w:pPr>
              <w:pStyle w:val="NormalWeb"/>
            </w:pPr>
            <w:proofErr w:type="spellStart"/>
            <w:r>
              <w:t>Culoarea</w:t>
            </w:r>
            <w:proofErr w:type="spellEnd"/>
            <w:r>
              <w:t xml:space="preserve"> </w:t>
            </w:r>
            <w:proofErr w:type="spellStart"/>
            <w:r>
              <w:t>legăturiilor</w:t>
            </w:r>
            <w:proofErr w:type="spellEnd"/>
            <w:r>
              <w:t xml:space="preserve"> </w:t>
            </w:r>
            <w:proofErr w:type="spellStart"/>
            <w:r>
              <w:t>nevizitate</w:t>
            </w:r>
            <w:proofErr w:type="spellEnd"/>
            <w:r>
              <w:t xml:space="preserve"> din </w:t>
            </w:r>
            <w:proofErr w:type="spellStart"/>
            <w:r>
              <w:t>pagină</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VLINK=</w:t>
            </w:r>
            <w:proofErr w:type="spellStart"/>
            <w:r>
              <w:t>culoare</w:t>
            </w:r>
            <w:proofErr w:type="spellEnd"/>
          </w:p>
        </w:tc>
        <w:tc>
          <w:tcPr>
            <w:tcW w:w="0" w:type="auto"/>
            <w:vAlign w:val="center"/>
            <w:hideMark/>
          </w:tcPr>
          <w:p w:rsidR="0034521F" w:rsidRDefault="0034521F">
            <w:pPr>
              <w:pStyle w:val="NormalWeb"/>
            </w:pPr>
            <w:proofErr w:type="spellStart"/>
            <w:r>
              <w:t>Culoarea</w:t>
            </w:r>
            <w:proofErr w:type="spellEnd"/>
            <w:r>
              <w:t xml:space="preserve"> </w:t>
            </w:r>
            <w:proofErr w:type="spellStart"/>
            <w:r>
              <w:t>legăturiilor</w:t>
            </w:r>
            <w:proofErr w:type="spellEnd"/>
            <w:r>
              <w:t xml:space="preserve"> </w:t>
            </w:r>
            <w:proofErr w:type="spellStart"/>
            <w:r>
              <w:t>vizitate</w:t>
            </w:r>
            <w:proofErr w:type="spellEnd"/>
            <w:r>
              <w:t xml:space="preserve"> din </w:t>
            </w:r>
            <w:proofErr w:type="spellStart"/>
            <w:r>
              <w:t>pagină</w:t>
            </w:r>
            <w:proofErr w:type="spellEnd"/>
          </w:p>
        </w:tc>
      </w:tr>
      <w:tr w:rsidR="0034521F" w:rsidTr="0034521F">
        <w:trPr>
          <w:tblCellSpacing w:w="0" w:type="dxa"/>
          <w:jc w:val="center"/>
        </w:trPr>
        <w:tc>
          <w:tcPr>
            <w:tcW w:w="0" w:type="auto"/>
            <w:shd w:val="clear" w:color="auto" w:fill="ECE5B6"/>
            <w:vAlign w:val="center"/>
            <w:hideMark/>
          </w:tcPr>
          <w:p w:rsidR="0034521F" w:rsidRDefault="0034521F">
            <w:pPr>
              <w:pStyle w:val="NormalWeb"/>
              <w:jc w:val="center"/>
            </w:pPr>
            <w:r>
              <w:t>ALINK=</w:t>
            </w:r>
            <w:proofErr w:type="spellStart"/>
            <w:r>
              <w:t>culoare</w:t>
            </w:r>
            <w:proofErr w:type="spellEnd"/>
          </w:p>
        </w:tc>
        <w:tc>
          <w:tcPr>
            <w:tcW w:w="0" w:type="auto"/>
            <w:shd w:val="clear" w:color="auto" w:fill="ECE5B6"/>
            <w:vAlign w:val="center"/>
            <w:hideMark/>
          </w:tcPr>
          <w:p w:rsidR="0034521F" w:rsidRDefault="0034521F">
            <w:pPr>
              <w:pStyle w:val="NormalWeb"/>
            </w:pPr>
            <w:proofErr w:type="spellStart"/>
            <w:r>
              <w:t>Culoarea</w:t>
            </w:r>
            <w:proofErr w:type="spellEnd"/>
            <w:r>
              <w:t xml:space="preserve"> </w:t>
            </w:r>
            <w:proofErr w:type="spellStart"/>
            <w:r>
              <w:t>legăturiilor</w:t>
            </w:r>
            <w:proofErr w:type="spellEnd"/>
            <w:r>
              <w:t xml:space="preserve"> </w:t>
            </w:r>
            <w:proofErr w:type="spellStart"/>
            <w:r>
              <w:t>pe</w:t>
            </w:r>
            <w:proofErr w:type="spellEnd"/>
            <w:r>
              <w:t xml:space="preserve"> </w:t>
            </w:r>
            <w:proofErr w:type="spellStart"/>
            <w:r>
              <w:t>durata</w:t>
            </w:r>
            <w:proofErr w:type="spellEnd"/>
            <w:r>
              <w:t xml:space="preserve"> </w:t>
            </w:r>
            <w:proofErr w:type="spellStart"/>
            <w:r>
              <w:t>clicului</w:t>
            </w:r>
            <w:proofErr w:type="spellEnd"/>
            <w:r>
              <w:t xml:space="preserve"> </w:t>
            </w:r>
            <w:proofErr w:type="spellStart"/>
            <w:r>
              <w:t>executat</w:t>
            </w:r>
            <w:proofErr w:type="spellEnd"/>
            <w:r>
              <w:t xml:space="preserve"> de </w:t>
            </w:r>
            <w:proofErr w:type="spellStart"/>
            <w:r>
              <w:t>utilizator</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 xml:space="preserve">BACKGROUND = </w:t>
            </w:r>
            <w:proofErr w:type="spellStart"/>
            <w:r>
              <w:t>url</w:t>
            </w:r>
            <w:proofErr w:type="spellEnd"/>
          </w:p>
        </w:tc>
        <w:tc>
          <w:tcPr>
            <w:tcW w:w="0" w:type="auto"/>
            <w:vAlign w:val="center"/>
            <w:hideMark/>
          </w:tcPr>
          <w:p w:rsidR="0034521F" w:rsidRDefault="0034521F">
            <w:pPr>
              <w:pStyle w:val="NormalWeb"/>
            </w:pPr>
            <w:proofErr w:type="spellStart"/>
            <w:r>
              <w:t>Imaginea</w:t>
            </w:r>
            <w:proofErr w:type="spellEnd"/>
            <w:r>
              <w:t xml:space="preserve"> de fond </w:t>
            </w:r>
            <w:proofErr w:type="spellStart"/>
            <w:r>
              <w:t>pentru</w:t>
            </w:r>
            <w:proofErr w:type="spellEnd"/>
            <w:r>
              <w:t xml:space="preserve"> </w:t>
            </w:r>
            <w:proofErr w:type="spellStart"/>
            <w:r>
              <w:t>pagină</w:t>
            </w:r>
            <w:proofErr w:type="spellEnd"/>
          </w:p>
        </w:tc>
      </w:tr>
      <w:tr w:rsidR="0034521F" w:rsidTr="0034521F">
        <w:trPr>
          <w:tblCellSpacing w:w="0" w:type="dxa"/>
          <w:jc w:val="center"/>
        </w:trPr>
        <w:tc>
          <w:tcPr>
            <w:tcW w:w="0" w:type="auto"/>
            <w:shd w:val="clear" w:color="auto" w:fill="ECE5B6"/>
            <w:vAlign w:val="center"/>
            <w:hideMark/>
          </w:tcPr>
          <w:p w:rsidR="0034521F" w:rsidRDefault="0034521F">
            <w:pPr>
              <w:pStyle w:val="NormalWeb"/>
              <w:jc w:val="center"/>
            </w:pPr>
            <w:r>
              <w:t>&lt;P&gt;</w:t>
            </w:r>
          </w:p>
        </w:tc>
        <w:tc>
          <w:tcPr>
            <w:tcW w:w="0" w:type="auto"/>
            <w:shd w:val="clear" w:color="auto" w:fill="ECE5B6"/>
            <w:vAlign w:val="center"/>
            <w:hideMark/>
          </w:tcPr>
          <w:p w:rsidR="0034521F" w:rsidRDefault="0034521F">
            <w:pPr>
              <w:pStyle w:val="NormalWeb"/>
            </w:pPr>
            <w:proofErr w:type="spellStart"/>
            <w:r>
              <w:t>Paragraf</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&lt;</w:t>
            </w:r>
            <w:proofErr w:type="spellStart"/>
            <w:r>
              <w:t>Hn</w:t>
            </w:r>
            <w:proofErr w:type="spellEnd"/>
            <w:r>
              <w:t>&gt; &lt;</w:t>
            </w:r>
            <w:proofErr w:type="spellStart"/>
            <w:r>
              <w:t>Hn</w:t>
            </w:r>
            <w:proofErr w:type="spellEnd"/>
            <w:r>
              <w:t>&gt;</w:t>
            </w:r>
          </w:p>
        </w:tc>
        <w:tc>
          <w:tcPr>
            <w:tcW w:w="0" w:type="auto"/>
            <w:vAlign w:val="center"/>
            <w:hideMark/>
          </w:tcPr>
          <w:p w:rsidR="0034521F" w:rsidRDefault="0034521F">
            <w:pPr>
              <w:pStyle w:val="NormalWeb"/>
            </w:pPr>
            <w:proofErr w:type="spellStart"/>
            <w:r>
              <w:t>Nivel</w:t>
            </w:r>
            <w:proofErr w:type="spellEnd"/>
            <w:r>
              <w:t xml:space="preserve"> de </w:t>
            </w:r>
            <w:proofErr w:type="spellStart"/>
            <w:r>
              <w:t>subtitlu</w:t>
            </w:r>
            <w:proofErr w:type="spellEnd"/>
            <w:r>
              <w:t xml:space="preserve"> al </w:t>
            </w:r>
            <w:proofErr w:type="spellStart"/>
            <w:r>
              <w:t>documentului</w:t>
            </w:r>
            <w:proofErr w:type="spellEnd"/>
            <w:r>
              <w:t xml:space="preserve"> (n = 1-6)</w:t>
            </w:r>
          </w:p>
        </w:tc>
      </w:tr>
      <w:tr w:rsidR="0034521F" w:rsidTr="0034521F">
        <w:trPr>
          <w:tblCellSpacing w:w="0" w:type="dxa"/>
          <w:jc w:val="center"/>
        </w:trPr>
        <w:tc>
          <w:tcPr>
            <w:tcW w:w="0" w:type="auto"/>
            <w:shd w:val="clear" w:color="auto" w:fill="ECE5B6"/>
            <w:vAlign w:val="center"/>
            <w:hideMark/>
          </w:tcPr>
          <w:p w:rsidR="0034521F" w:rsidRDefault="0034521F">
            <w:pPr>
              <w:pStyle w:val="NormalWeb"/>
              <w:jc w:val="center"/>
            </w:pPr>
            <w:r>
              <w:t>&lt;FONT&gt; &lt;/FONT&gt;</w:t>
            </w:r>
          </w:p>
        </w:tc>
        <w:tc>
          <w:tcPr>
            <w:tcW w:w="0" w:type="auto"/>
            <w:shd w:val="clear" w:color="auto" w:fill="ECE5B6"/>
            <w:vAlign w:val="center"/>
            <w:hideMark/>
          </w:tcPr>
          <w:p w:rsidR="0034521F" w:rsidRDefault="0034521F">
            <w:pPr>
              <w:pStyle w:val="NormalWeb"/>
            </w:pPr>
            <w:proofErr w:type="spellStart"/>
            <w:r>
              <w:t>Specifică</w:t>
            </w:r>
            <w:proofErr w:type="spellEnd"/>
            <w:r>
              <w:t xml:space="preserve"> </w:t>
            </w:r>
            <w:proofErr w:type="spellStart"/>
            <w:r>
              <w:t>atribute</w:t>
            </w:r>
            <w:proofErr w:type="spellEnd"/>
            <w:r>
              <w:t xml:space="preserve"> ale </w:t>
            </w:r>
            <w:proofErr w:type="spellStart"/>
            <w:r>
              <w:t>textului</w:t>
            </w:r>
            <w:proofErr w:type="spellEnd"/>
            <w:r>
              <w:t xml:space="preserve"> </w:t>
            </w:r>
            <w:proofErr w:type="spellStart"/>
            <w:r>
              <w:t>încadrat</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SIZE=n</w:t>
            </w:r>
          </w:p>
        </w:tc>
        <w:tc>
          <w:tcPr>
            <w:tcW w:w="0" w:type="auto"/>
            <w:vAlign w:val="center"/>
            <w:hideMark/>
          </w:tcPr>
          <w:p w:rsidR="0034521F" w:rsidRDefault="0034521F">
            <w:pPr>
              <w:pStyle w:val="NormalWeb"/>
            </w:pPr>
            <w:proofErr w:type="spellStart"/>
            <w:r>
              <w:t>Dimensiunea</w:t>
            </w:r>
            <w:proofErr w:type="spellEnd"/>
            <w:r>
              <w:t xml:space="preserve"> </w:t>
            </w:r>
            <w:proofErr w:type="spellStart"/>
            <w:r>
              <w:t>textului</w:t>
            </w:r>
            <w:proofErr w:type="spellEnd"/>
            <w:r>
              <w:t xml:space="preserve"> </w:t>
            </w:r>
            <w:proofErr w:type="spellStart"/>
            <w:r>
              <w:t>este</w:t>
            </w:r>
            <w:proofErr w:type="spellEnd"/>
            <w:r>
              <w:t xml:space="preserve"> 1-7</w:t>
            </w:r>
          </w:p>
        </w:tc>
      </w:tr>
      <w:tr w:rsidR="0034521F" w:rsidTr="0034521F">
        <w:trPr>
          <w:tblCellSpacing w:w="0" w:type="dxa"/>
          <w:jc w:val="center"/>
        </w:trPr>
        <w:tc>
          <w:tcPr>
            <w:tcW w:w="0" w:type="auto"/>
            <w:shd w:val="clear" w:color="auto" w:fill="ECE5B6"/>
            <w:vAlign w:val="center"/>
            <w:hideMark/>
          </w:tcPr>
          <w:p w:rsidR="0034521F" w:rsidRDefault="0034521F">
            <w:pPr>
              <w:pStyle w:val="NormalWeb"/>
              <w:jc w:val="center"/>
            </w:pPr>
            <w:r>
              <w:t>FACE="</w:t>
            </w:r>
            <w:proofErr w:type="spellStart"/>
            <w:r>
              <w:t>a,b</w:t>
            </w:r>
            <w:proofErr w:type="spellEnd"/>
            <w:r>
              <w:t>"</w:t>
            </w:r>
          </w:p>
        </w:tc>
        <w:tc>
          <w:tcPr>
            <w:tcW w:w="0" w:type="auto"/>
            <w:shd w:val="clear" w:color="auto" w:fill="ECE5B6"/>
            <w:vAlign w:val="center"/>
            <w:hideMark/>
          </w:tcPr>
          <w:p w:rsidR="0034521F" w:rsidRDefault="0034521F">
            <w:pPr>
              <w:pStyle w:val="NormalWeb"/>
            </w:pPr>
            <w:proofErr w:type="spellStart"/>
            <w:r>
              <w:t>Specifică</w:t>
            </w:r>
            <w:proofErr w:type="spellEnd"/>
            <w:r>
              <w:t xml:space="preserve"> </w:t>
            </w:r>
            <w:proofErr w:type="spellStart"/>
            <w:r>
              <w:t>fontul</w:t>
            </w:r>
            <w:proofErr w:type="spellEnd"/>
            <w:r>
              <w:t xml:space="preserve">: a, </w:t>
            </w:r>
            <w:proofErr w:type="spellStart"/>
            <w:r>
              <w:t>dacă</w:t>
            </w:r>
            <w:proofErr w:type="spellEnd"/>
            <w:r>
              <w:t xml:space="preserve"> </w:t>
            </w:r>
            <w:proofErr w:type="spellStart"/>
            <w:r>
              <w:t>este</w:t>
            </w:r>
            <w:proofErr w:type="spellEnd"/>
            <w:r>
              <w:t xml:space="preserve"> </w:t>
            </w:r>
            <w:proofErr w:type="spellStart"/>
            <w:r>
              <w:t>disponibil</w:t>
            </w:r>
            <w:proofErr w:type="spellEnd"/>
            <w:r>
              <w:t xml:space="preserve">, </w:t>
            </w:r>
            <w:proofErr w:type="spellStart"/>
            <w:r>
              <w:t>sau</w:t>
            </w:r>
            <w:proofErr w:type="spellEnd"/>
            <w:r>
              <w:t xml:space="preserve"> b</w:t>
            </w:r>
          </w:p>
        </w:tc>
      </w:tr>
      <w:tr w:rsidR="0034521F" w:rsidTr="0034521F">
        <w:trPr>
          <w:tblCellSpacing w:w="0" w:type="dxa"/>
          <w:jc w:val="center"/>
        </w:trPr>
        <w:tc>
          <w:tcPr>
            <w:tcW w:w="0" w:type="auto"/>
            <w:vAlign w:val="center"/>
            <w:hideMark/>
          </w:tcPr>
          <w:p w:rsidR="0034521F" w:rsidRDefault="0034521F">
            <w:pPr>
              <w:pStyle w:val="NormalWeb"/>
              <w:jc w:val="center"/>
            </w:pPr>
            <w:r>
              <w:t>COLOR=s</w:t>
            </w:r>
          </w:p>
        </w:tc>
        <w:tc>
          <w:tcPr>
            <w:tcW w:w="0" w:type="auto"/>
            <w:vAlign w:val="center"/>
            <w:hideMark/>
          </w:tcPr>
          <w:p w:rsidR="0034521F" w:rsidRDefault="0034521F">
            <w:pPr>
              <w:pStyle w:val="NormalWeb"/>
            </w:pPr>
            <w:proofErr w:type="spellStart"/>
            <w:r>
              <w:t>Culoarea</w:t>
            </w:r>
            <w:proofErr w:type="spellEnd"/>
            <w:r>
              <w:t xml:space="preserve"> </w:t>
            </w:r>
            <w:proofErr w:type="spellStart"/>
            <w:r>
              <w:t>textului</w:t>
            </w:r>
            <w:proofErr w:type="spellEnd"/>
            <w:r>
              <w:t xml:space="preserve">: fie un </w:t>
            </w:r>
            <w:proofErr w:type="spellStart"/>
            <w:r>
              <w:t>nume</w:t>
            </w:r>
            <w:proofErr w:type="spellEnd"/>
            <w:r>
              <w:t xml:space="preserve"> de </w:t>
            </w:r>
            <w:proofErr w:type="spellStart"/>
            <w:r>
              <w:t>culoare</w:t>
            </w:r>
            <w:proofErr w:type="spellEnd"/>
            <w:r>
              <w:t xml:space="preserve">, fie o </w:t>
            </w:r>
            <w:proofErr w:type="spellStart"/>
            <w:r>
              <w:t>valoare</w:t>
            </w:r>
            <w:proofErr w:type="spellEnd"/>
            <w:r>
              <w:t xml:space="preserve"> RGB</w:t>
            </w:r>
          </w:p>
        </w:tc>
      </w:tr>
      <w:tr w:rsidR="0034521F" w:rsidTr="0034521F">
        <w:trPr>
          <w:tblCellSpacing w:w="0" w:type="dxa"/>
          <w:jc w:val="center"/>
        </w:trPr>
        <w:tc>
          <w:tcPr>
            <w:tcW w:w="0" w:type="auto"/>
            <w:shd w:val="clear" w:color="auto" w:fill="ECE5B6"/>
            <w:vAlign w:val="center"/>
            <w:hideMark/>
          </w:tcPr>
          <w:p w:rsidR="0034521F" w:rsidRDefault="0034521F">
            <w:pPr>
              <w:pStyle w:val="NormalWeb"/>
              <w:jc w:val="center"/>
            </w:pPr>
            <w:r>
              <w:t>&lt;BR&gt;</w:t>
            </w:r>
          </w:p>
        </w:tc>
        <w:tc>
          <w:tcPr>
            <w:tcW w:w="0" w:type="auto"/>
            <w:shd w:val="clear" w:color="auto" w:fill="ECE5B6"/>
            <w:vAlign w:val="center"/>
            <w:hideMark/>
          </w:tcPr>
          <w:p w:rsidR="0034521F" w:rsidRDefault="0034521F">
            <w:pPr>
              <w:pStyle w:val="NormalWeb"/>
            </w:pPr>
            <w:proofErr w:type="spellStart"/>
            <w:r>
              <w:t>Linie</w:t>
            </w:r>
            <w:proofErr w:type="spellEnd"/>
            <w:r>
              <w:t xml:space="preserve"> </w:t>
            </w:r>
            <w:proofErr w:type="spellStart"/>
            <w:r>
              <w:t>nouă</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&lt;PRE&gt; &lt;/PRE&gt;</w:t>
            </w:r>
          </w:p>
        </w:tc>
        <w:tc>
          <w:tcPr>
            <w:tcW w:w="0" w:type="auto"/>
            <w:vAlign w:val="center"/>
            <w:hideMark/>
          </w:tcPr>
          <w:p w:rsidR="0034521F" w:rsidRDefault="0034521F">
            <w:pPr>
              <w:pStyle w:val="NormalWeb"/>
            </w:pPr>
            <w:proofErr w:type="spellStart"/>
            <w:r>
              <w:t>Informaţie</w:t>
            </w:r>
            <w:proofErr w:type="spellEnd"/>
            <w:r>
              <w:t xml:space="preserve"> </w:t>
            </w:r>
            <w:proofErr w:type="spellStart"/>
            <w:r>
              <w:t>preformatată</w:t>
            </w:r>
            <w:proofErr w:type="spellEnd"/>
          </w:p>
        </w:tc>
      </w:tr>
      <w:tr w:rsidR="0034521F" w:rsidTr="0034521F">
        <w:trPr>
          <w:tblCellSpacing w:w="0" w:type="dxa"/>
          <w:jc w:val="center"/>
        </w:trPr>
        <w:tc>
          <w:tcPr>
            <w:tcW w:w="0" w:type="auto"/>
            <w:shd w:val="clear" w:color="auto" w:fill="ECE5B6"/>
            <w:vAlign w:val="center"/>
            <w:hideMark/>
          </w:tcPr>
          <w:p w:rsidR="0034521F" w:rsidRDefault="0034521F">
            <w:pPr>
              <w:pStyle w:val="NormalWeb"/>
              <w:jc w:val="center"/>
            </w:pPr>
            <w:r>
              <w:t>&lt;!-- --&gt;</w:t>
            </w:r>
          </w:p>
        </w:tc>
        <w:tc>
          <w:tcPr>
            <w:tcW w:w="0" w:type="auto"/>
            <w:shd w:val="clear" w:color="auto" w:fill="ECE5B6"/>
            <w:vAlign w:val="center"/>
            <w:hideMark/>
          </w:tcPr>
          <w:p w:rsidR="0034521F" w:rsidRDefault="0034521F">
            <w:pPr>
              <w:pStyle w:val="NormalWeb"/>
            </w:pPr>
            <w:proofErr w:type="spellStart"/>
            <w:r>
              <w:t>Comenatriu</w:t>
            </w:r>
            <w:proofErr w:type="spellEnd"/>
            <w:r>
              <w:t xml:space="preserve"> HTML</w:t>
            </w:r>
          </w:p>
        </w:tc>
      </w:tr>
      <w:tr w:rsidR="0034521F" w:rsidTr="0034521F">
        <w:trPr>
          <w:tblCellSpacing w:w="0" w:type="dxa"/>
          <w:jc w:val="center"/>
        </w:trPr>
        <w:tc>
          <w:tcPr>
            <w:tcW w:w="0" w:type="auto"/>
            <w:vAlign w:val="center"/>
            <w:hideMark/>
          </w:tcPr>
          <w:p w:rsidR="0034521F" w:rsidRDefault="0034521F">
            <w:pPr>
              <w:pStyle w:val="NormalWeb"/>
              <w:jc w:val="center"/>
            </w:pPr>
            <w:r>
              <w:t>&lt;CENTER&gt; &lt;/CENTER&gt;</w:t>
            </w:r>
          </w:p>
        </w:tc>
        <w:tc>
          <w:tcPr>
            <w:tcW w:w="0" w:type="auto"/>
            <w:vAlign w:val="center"/>
            <w:hideMark/>
          </w:tcPr>
          <w:p w:rsidR="0034521F" w:rsidRDefault="0034521F">
            <w:pPr>
              <w:pStyle w:val="NormalWeb"/>
            </w:pPr>
            <w:proofErr w:type="spellStart"/>
            <w:r>
              <w:t>Centrează</w:t>
            </w:r>
            <w:proofErr w:type="spellEnd"/>
            <w:r>
              <w:t xml:space="preserve"> </w:t>
            </w:r>
            <w:proofErr w:type="spellStart"/>
            <w:r>
              <w:t>materialul</w:t>
            </w:r>
            <w:proofErr w:type="spellEnd"/>
            <w:r>
              <w:t xml:space="preserve"> </w:t>
            </w:r>
            <w:proofErr w:type="spellStart"/>
            <w:r>
              <w:t>în</w:t>
            </w:r>
            <w:proofErr w:type="spellEnd"/>
            <w:r>
              <w:t xml:space="preserve"> </w:t>
            </w:r>
            <w:proofErr w:type="spellStart"/>
            <w:r>
              <w:t>pagină</w:t>
            </w:r>
            <w:proofErr w:type="spellEnd"/>
          </w:p>
        </w:tc>
      </w:tr>
      <w:tr w:rsidR="0034521F" w:rsidTr="0034521F">
        <w:trPr>
          <w:tblCellSpacing w:w="0" w:type="dxa"/>
          <w:jc w:val="center"/>
        </w:trPr>
        <w:tc>
          <w:tcPr>
            <w:tcW w:w="0" w:type="auto"/>
            <w:shd w:val="clear" w:color="auto" w:fill="ECE5B6"/>
            <w:vAlign w:val="center"/>
            <w:hideMark/>
          </w:tcPr>
          <w:p w:rsidR="0034521F" w:rsidRDefault="0034521F">
            <w:pPr>
              <w:pStyle w:val="NormalWeb"/>
              <w:jc w:val="center"/>
            </w:pPr>
            <w:r>
              <w:t>&lt;HR&gt;</w:t>
            </w:r>
          </w:p>
        </w:tc>
        <w:tc>
          <w:tcPr>
            <w:tcW w:w="0" w:type="auto"/>
            <w:shd w:val="clear" w:color="auto" w:fill="ECE5B6"/>
            <w:vAlign w:val="center"/>
            <w:hideMark/>
          </w:tcPr>
          <w:p w:rsidR="0034521F" w:rsidRDefault="0034521F">
            <w:pPr>
              <w:pStyle w:val="NormalWeb"/>
            </w:pPr>
            <w:proofErr w:type="spellStart"/>
            <w:r>
              <w:t>Riglă</w:t>
            </w:r>
            <w:proofErr w:type="spellEnd"/>
            <w:r>
              <w:t xml:space="preserve"> </w:t>
            </w:r>
            <w:proofErr w:type="spellStart"/>
            <w:r>
              <w:t>orizontală</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SIZE=x</w:t>
            </w:r>
          </w:p>
        </w:tc>
        <w:tc>
          <w:tcPr>
            <w:tcW w:w="0" w:type="auto"/>
            <w:vAlign w:val="center"/>
            <w:hideMark/>
          </w:tcPr>
          <w:p w:rsidR="0034521F" w:rsidRDefault="0034521F">
            <w:pPr>
              <w:pStyle w:val="NormalWeb"/>
            </w:pPr>
            <w:proofErr w:type="spellStart"/>
            <w:r>
              <w:t>Înălţimea</w:t>
            </w:r>
            <w:proofErr w:type="spellEnd"/>
            <w:r>
              <w:t xml:space="preserve"> </w:t>
            </w:r>
            <w:proofErr w:type="spellStart"/>
            <w:r>
              <w:t>riglei</w:t>
            </w:r>
            <w:proofErr w:type="spellEnd"/>
            <w:r>
              <w:t xml:space="preserve"> </w:t>
            </w:r>
            <w:proofErr w:type="spellStart"/>
            <w:r>
              <w:t>în</w:t>
            </w:r>
            <w:proofErr w:type="spellEnd"/>
            <w:r>
              <w:t xml:space="preserve"> </w:t>
            </w:r>
            <w:proofErr w:type="spellStart"/>
            <w:r>
              <w:t>pixeli</w:t>
            </w:r>
            <w:proofErr w:type="spellEnd"/>
          </w:p>
        </w:tc>
      </w:tr>
      <w:tr w:rsidR="0034521F" w:rsidTr="0034521F">
        <w:trPr>
          <w:tblCellSpacing w:w="0" w:type="dxa"/>
          <w:jc w:val="center"/>
        </w:trPr>
        <w:tc>
          <w:tcPr>
            <w:tcW w:w="0" w:type="auto"/>
            <w:shd w:val="clear" w:color="auto" w:fill="ECE5B6"/>
            <w:vAlign w:val="center"/>
            <w:hideMark/>
          </w:tcPr>
          <w:p w:rsidR="0034521F" w:rsidRDefault="0034521F">
            <w:pPr>
              <w:pStyle w:val="NormalWeb"/>
              <w:jc w:val="center"/>
            </w:pPr>
            <w:r>
              <w:t>WIDTH=x</w:t>
            </w:r>
          </w:p>
        </w:tc>
        <w:tc>
          <w:tcPr>
            <w:tcW w:w="0" w:type="auto"/>
            <w:shd w:val="clear" w:color="auto" w:fill="ECE5B6"/>
            <w:vAlign w:val="center"/>
            <w:hideMark/>
          </w:tcPr>
          <w:p w:rsidR="0034521F" w:rsidRDefault="0034521F">
            <w:pPr>
              <w:pStyle w:val="NormalWeb"/>
            </w:pPr>
            <w:proofErr w:type="spellStart"/>
            <w:r>
              <w:t>Lăţimea</w:t>
            </w:r>
            <w:proofErr w:type="spellEnd"/>
            <w:r>
              <w:t xml:space="preserve"> </w:t>
            </w:r>
            <w:proofErr w:type="spellStart"/>
            <w:r>
              <w:t>riglei</w:t>
            </w:r>
            <w:proofErr w:type="spellEnd"/>
            <w:r>
              <w:t xml:space="preserve"> </w:t>
            </w:r>
            <w:proofErr w:type="spellStart"/>
            <w:r>
              <w:t>în</w:t>
            </w:r>
            <w:proofErr w:type="spellEnd"/>
            <w:r>
              <w:t xml:space="preserve"> </w:t>
            </w:r>
            <w:proofErr w:type="spellStart"/>
            <w:r>
              <w:t>pixeli</w:t>
            </w:r>
            <w:proofErr w:type="spellEnd"/>
            <w:r>
              <w:t xml:space="preserve"> </w:t>
            </w:r>
            <w:proofErr w:type="spellStart"/>
            <w:r>
              <w:t>sau</w:t>
            </w:r>
            <w:proofErr w:type="spellEnd"/>
            <w:r>
              <w:t xml:space="preserve"> </w:t>
            </w:r>
            <w:proofErr w:type="spellStart"/>
            <w:r>
              <w:t>în</w:t>
            </w:r>
            <w:proofErr w:type="spellEnd"/>
            <w:r>
              <w:t xml:space="preserve"> </w:t>
            </w:r>
            <w:proofErr w:type="spellStart"/>
            <w:r>
              <w:t>procente</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NOSHADE</w:t>
            </w:r>
          </w:p>
        </w:tc>
        <w:tc>
          <w:tcPr>
            <w:tcW w:w="0" w:type="auto"/>
            <w:vAlign w:val="center"/>
            <w:hideMark/>
          </w:tcPr>
          <w:p w:rsidR="0034521F" w:rsidRDefault="0034521F">
            <w:pPr>
              <w:pStyle w:val="NormalWeb"/>
            </w:pPr>
            <w:proofErr w:type="spellStart"/>
            <w:r>
              <w:t>Dezactivează</w:t>
            </w:r>
            <w:proofErr w:type="spellEnd"/>
            <w:r>
              <w:t xml:space="preserve"> </w:t>
            </w:r>
            <w:proofErr w:type="spellStart"/>
            <w:r>
              <w:t>afişarea</w:t>
            </w:r>
            <w:proofErr w:type="spellEnd"/>
            <w:r>
              <w:t xml:space="preserve"> </w:t>
            </w:r>
            <w:proofErr w:type="spellStart"/>
            <w:r>
              <w:t>umbrei</w:t>
            </w:r>
            <w:proofErr w:type="spellEnd"/>
            <w:r>
              <w:t xml:space="preserve"> </w:t>
            </w:r>
            <w:proofErr w:type="spellStart"/>
            <w:r>
              <w:t>pentru</w:t>
            </w:r>
            <w:proofErr w:type="spellEnd"/>
            <w:r>
              <w:t xml:space="preserve"> </w:t>
            </w:r>
            <w:proofErr w:type="spellStart"/>
            <w:r>
              <w:t>rigla</w:t>
            </w:r>
            <w:proofErr w:type="spellEnd"/>
            <w:r>
              <w:t xml:space="preserve"> </w:t>
            </w:r>
            <w:proofErr w:type="spellStart"/>
            <w:r>
              <w:t>orizontală</w:t>
            </w:r>
            <w:proofErr w:type="spellEnd"/>
          </w:p>
        </w:tc>
      </w:tr>
      <w:tr w:rsidR="0034521F" w:rsidTr="0034521F">
        <w:trPr>
          <w:tblCellSpacing w:w="0" w:type="dxa"/>
          <w:jc w:val="center"/>
        </w:trPr>
        <w:tc>
          <w:tcPr>
            <w:tcW w:w="0" w:type="auto"/>
            <w:shd w:val="clear" w:color="auto" w:fill="ECE5B6"/>
            <w:vAlign w:val="center"/>
            <w:hideMark/>
          </w:tcPr>
          <w:p w:rsidR="0034521F" w:rsidRDefault="0034521F">
            <w:pPr>
              <w:pStyle w:val="NormalWeb"/>
              <w:jc w:val="center"/>
            </w:pPr>
            <w:r>
              <w:t>ALIGN=x</w:t>
            </w:r>
          </w:p>
        </w:tc>
        <w:tc>
          <w:tcPr>
            <w:tcW w:w="0" w:type="auto"/>
            <w:shd w:val="clear" w:color="auto" w:fill="ECE5B6"/>
            <w:vAlign w:val="center"/>
            <w:hideMark/>
          </w:tcPr>
          <w:p w:rsidR="0034521F" w:rsidRDefault="0034521F">
            <w:pPr>
              <w:pStyle w:val="NormalWeb"/>
            </w:pPr>
            <w:proofErr w:type="spellStart"/>
            <w:r>
              <w:t>Alinierea</w:t>
            </w:r>
            <w:proofErr w:type="spellEnd"/>
            <w:r>
              <w:t xml:space="preserve"> </w:t>
            </w:r>
            <w:proofErr w:type="spellStart"/>
            <w:r>
              <w:t>riglei</w:t>
            </w:r>
            <w:proofErr w:type="spellEnd"/>
            <w:r>
              <w:t xml:space="preserve"> </w:t>
            </w:r>
            <w:proofErr w:type="spellStart"/>
            <w:r>
              <w:t>orizontale</w:t>
            </w:r>
            <w:proofErr w:type="spellEnd"/>
            <w:r>
              <w:t xml:space="preserve"> </w:t>
            </w:r>
            <w:proofErr w:type="spellStart"/>
            <w:r>
              <w:t>în</w:t>
            </w:r>
            <w:proofErr w:type="spellEnd"/>
            <w:r>
              <w:t xml:space="preserve"> </w:t>
            </w:r>
            <w:proofErr w:type="spellStart"/>
            <w:r>
              <w:t>pagina</w:t>
            </w:r>
            <w:proofErr w:type="spellEnd"/>
            <w:r>
              <w:t xml:space="preserve"> (left, center, right)</w:t>
            </w:r>
          </w:p>
        </w:tc>
      </w:tr>
      <w:tr w:rsidR="0034521F" w:rsidTr="0034521F">
        <w:trPr>
          <w:tblCellSpacing w:w="0" w:type="dxa"/>
          <w:jc w:val="center"/>
        </w:trPr>
        <w:tc>
          <w:tcPr>
            <w:tcW w:w="0" w:type="auto"/>
            <w:vAlign w:val="center"/>
            <w:hideMark/>
          </w:tcPr>
          <w:p w:rsidR="0034521F" w:rsidRDefault="0034521F">
            <w:pPr>
              <w:pStyle w:val="NormalWeb"/>
              <w:jc w:val="center"/>
            </w:pPr>
            <w:r>
              <w:lastRenderedPageBreak/>
              <w:t>COLOR=x</w:t>
            </w:r>
          </w:p>
        </w:tc>
        <w:tc>
          <w:tcPr>
            <w:tcW w:w="0" w:type="auto"/>
            <w:vAlign w:val="center"/>
            <w:hideMark/>
          </w:tcPr>
          <w:p w:rsidR="0034521F" w:rsidRDefault="0034521F">
            <w:pPr>
              <w:pStyle w:val="NormalWeb"/>
            </w:pPr>
            <w:proofErr w:type="spellStart"/>
            <w:r>
              <w:t>Culoarea</w:t>
            </w:r>
            <w:proofErr w:type="spellEnd"/>
            <w:r>
              <w:t xml:space="preserve"> </w:t>
            </w:r>
            <w:proofErr w:type="spellStart"/>
            <w:r>
              <w:t>riglei</w:t>
            </w:r>
            <w:proofErr w:type="spellEnd"/>
            <w:r>
              <w:t xml:space="preserve"> </w:t>
            </w:r>
            <w:proofErr w:type="spellStart"/>
            <w:r>
              <w:t>orizontale</w:t>
            </w:r>
            <w:proofErr w:type="spellEnd"/>
            <w:r>
              <w:t xml:space="preserve"> (</w:t>
            </w:r>
            <w:proofErr w:type="spellStart"/>
            <w:r>
              <w:t>numai</w:t>
            </w:r>
            <w:proofErr w:type="spellEnd"/>
            <w:r>
              <w:t xml:space="preserve"> </w:t>
            </w:r>
            <w:proofErr w:type="spellStart"/>
            <w:r>
              <w:t>pentru</w:t>
            </w:r>
            <w:proofErr w:type="spellEnd"/>
            <w:r>
              <w:t xml:space="preserve"> IE)</w:t>
            </w:r>
          </w:p>
        </w:tc>
      </w:tr>
      <w:tr w:rsidR="0034521F" w:rsidTr="0034521F">
        <w:trPr>
          <w:tblCellSpacing w:w="0" w:type="dxa"/>
          <w:jc w:val="center"/>
        </w:trPr>
        <w:tc>
          <w:tcPr>
            <w:tcW w:w="0" w:type="auto"/>
            <w:shd w:val="clear" w:color="auto" w:fill="ECE5B6"/>
            <w:vAlign w:val="center"/>
            <w:hideMark/>
          </w:tcPr>
          <w:p w:rsidR="0034521F" w:rsidRDefault="0034521F">
            <w:pPr>
              <w:pStyle w:val="NormalWeb"/>
              <w:jc w:val="center"/>
            </w:pPr>
            <w:r>
              <w:t>&lt;A&gt; &lt;/A&gt;</w:t>
            </w:r>
          </w:p>
        </w:tc>
        <w:tc>
          <w:tcPr>
            <w:tcW w:w="0" w:type="auto"/>
            <w:shd w:val="clear" w:color="auto" w:fill="ECE5B6"/>
            <w:vAlign w:val="center"/>
            <w:hideMark/>
          </w:tcPr>
          <w:p w:rsidR="0034521F" w:rsidRDefault="0034521F">
            <w:pPr>
              <w:pStyle w:val="NormalWeb"/>
            </w:pPr>
            <w:proofErr w:type="spellStart"/>
            <w:r>
              <w:t>Marcaj</w:t>
            </w:r>
            <w:proofErr w:type="spellEnd"/>
            <w:r>
              <w:t xml:space="preserve"> de tip </w:t>
            </w:r>
            <w:proofErr w:type="spellStart"/>
            <w:r>
              <w:t>ancoră</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HREF=</w:t>
            </w:r>
            <w:proofErr w:type="spellStart"/>
            <w:r>
              <w:t>url</w:t>
            </w:r>
            <w:proofErr w:type="spellEnd"/>
          </w:p>
        </w:tc>
        <w:tc>
          <w:tcPr>
            <w:tcW w:w="0" w:type="auto"/>
            <w:vAlign w:val="center"/>
            <w:hideMark/>
          </w:tcPr>
          <w:p w:rsidR="0034521F" w:rsidRDefault="0034521F">
            <w:pPr>
              <w:pStyle w:val="NormalWeb"/>
            </w:pPr>
            <w:proofErr w:type="spellStart"/>
            <w:r>
              <w:t>Referinţă</w:t>
            </w:r>
            <w:proofErr w:type="spellEnd"/>
            <w:r>
              <w:t xml:space="preserve"> </w:t>
            </w:r>
            <w:proofErr w:type="spellStart"/>
            <w:r>
              <w:t>hipertext</w:t>
            </w:r>
            <w:proofErr w:type="spellEnd"/>
          </w:p>
        </w:tc>
      </w:tr>
      <w:tr w:rsidR="0034521F" w:rsidTr="0034521F">
        <w:trPr>
          <w:tblCellSpacing w:w="0" w:type="dxa"/>
          <w:jc w:val="center"/>
        </w:trPr>
        <w:tc>
          <w:tcPr>
            <w:tcW w:w="0" w:type="auto"/>
            <w:shd w:val="clear" w:color="auto" w:fill="ECE5B6"/>
            <w:vAlign w:val="center"/>
            <w:hideMark/>
          </w:tcPr>
          <w:p w:rsidR="0034521F" w:rsidRDefault="0034521F">
            <w:pPr>
              <w:pStyle w:val="NormalWeb"/>
              <w:jc w:val="center"/>
            </w:pPr>
            <w:r>
              <w:t>HREF=#</w:t>
            </w:r>
            <w:proofErr w:type="spellStart"/>
            <w:r>
              <w:t>nume</w:t>
            </w:r>
            <w:proofErr w:type="spellEnd"/>
          </w:p>
        </w:tc>
        <w:tc>
          <w:tcPr>
            <w:tcW w:w="0" w:type="auto"/>
            <w:shd w:val="clear" w:color="auto" w:fill="ECE5B6"/>
            <w:vAlign w:val="center"/>
            <w:hideMark/>
          </w:tcPr>
          <w:p w:rsidR="0034521F" w:rsidRDefault="0034521F">
            <w:pPr>
              <w:pStyle w:val="NormalWeb"/>
            </w:pPr>
            <w:proofErr w:type="spellStart"/>
            <w:r>
              <w:t>Referinţă</w:t>
            </w:r>
            <w:proofErr w:type="spellEnd"/>
            <w:r>
              <w:t xml:space="preserve"> </w:t>
            </w:r>
            <w:proofErr w:type="spellStart"/>
            <w:r>
              <w:t>către</w:t>
            </w:r>
            <w:proofErr w:type="spellEnd"/>
            <w:r>
              <w:t xml:space="preserve"> o </w:t>
            </w:r>
            <w:proofErr w:type="spellStart"/>
            <w:r>
              <w:t>ancoră</w:t>
            </w:r>
            <w:proofErr w:type="spellEnd"/>
            <w:r>
              <w:t xml:space="preserve"> </w:t>
            </w:r>
            <w:proofErr w:type="spellStart"/>
            <w:r>
              <w:t>internă</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Name=</w:t>
            </w:r>
            <w:proofErr w:type="spellStart"/>
            <w:r>
              <w:t>nume</w:t>
            </w:r>
            <w:proofErr w:type="spellEnd"/>
          </w:p>
        </w:tc>
        <w:tc>
          <w:tcPr>
            <w:tcW w:w="0" w:type="auto"/>
            <w:vAlign w:val="center"/>
            <w:hideMark/>
          </w:tcPr>
          <w:p w:rsidR="0034521F" w:rsidRDefault="0034521F">
            <w:pPr>
              <w:pStyle w:val="NormalWeb"/>
            </w:pPr>
            <w:proofErr w:type="spellStart"/>
            <w:r>
              <w:t>Definiţia</w:t>
            </w:r>
            <w:proofErr w:type="spellEnd"/>
            <w:r>
              <w:t xml:space="preserve"> </w:t>
            </w:r>
            <w:proofErr w:type="spellStart"/>
            <w:r>
              <w:t>unei</w:t>
            </w:r>
            <w:proofErr w:type="spellEnd"/>
            <w:r>
              <w:t xml:space="preserve"> </w:t>
            </w:r>
            <w:proofErr w:type="spellStart"/>
            <w:r>
              <w:t>ancore</w:t>
            </w:r>
            <w:proofErr w:type="spellEnd"/>
            <w:r>
              <w:t xml:space="preserve"> interne</w:t>
            </w:r>
          </w:p>
        </w:tc>
      </w:tr>
      <w:tr w:rsidR="0034521F" w:rsidTr="0034521F">
        <w:trPr>
          <w:tblCellSpacing w:w="0" w:type="dxa"/>
          <w:jc w:val="center"/>
        </w:trPr>
        <w:tc>
          <w:tcPr>
            <w:tcW w:w="0" w:type="auto"/>
            <w:shd w:val="clear" w:color="auto" w:fill="ECE5B6"/>
            <w:vAlign w:val="center"/>
            <w:hideMark/>
          </w:tcPr>
          <w:p w:rsidR="0034521F" w:rsidRDefault="0034521F">
            <w:pPr>
              <w:pStyle w:val="NormalWeb"/>
              <w:jc w:val="center"/>
            </w:pPr>
            <w:r>
              <w:t>&lt;sup&gt;&lt;/sup&gt;</w:t>
            </w:r>
          </w:p>
        </w:tc>
        <w:tc>
          <w:tcPr>
            <w:tcW w:w="0" w:type="auto"/>
            <w:shd w:val="clear" w:color="auto" w:fill="ECE5B6"/>
            <w:vAlign w:val="center"/>
            <w:hideMark/>
          </w:tcPr>
          <w:p w:rsidR="0034521F" w:rsidRDefault="0034521F">
            <w:pPr>
              <w:pStyle w:val="NormalWeb"/>
            </w:pPr>
            <w:r>
              <w:t xml:space="preserve">Text </w:t>
            </w:r>
            <w:proofErr w:type="spellStart"/>
            <w:r>
              <w:t>exponenţial</w:t>
            </w:r>
            <w:proofErr w:type="spellEnd"/>
            <w:r>
              <w:t>, superscript. </w:t>
            </w:r>
            <w:proofErr w:type="spellStart"/>
            <w:r>
              <w:rPr>
                <w:rStyle w:val="Emphasis"/>
              </w:rPr>
              <w:t>Exp</w:t>
            </w:r>
            <w:proofErr w:type="spellEnd"/>
            <w:r>
              <w:t>: 2</w:t>
            </w:r>
            <w:r>
              <w:rPr>
                <w:vertAlign w:val="superscript"/>
              </w:rPr>
              <w:t>3</w:t>
            </w:r>
            <w:r>
              <w:t xml:space="preserve"> se </w:t>
            </w:r>
            <w:proofErr w:type="spellStart"/>
            <w:r>
              <w:t>scrie</w:t>
            </w:r>
            <w:proofErr w:type="spellEnd"/>
            <w:r>
              <w:t xml:space="preserve"> 2&lt;sup&gt;3&lt;/sup&gt;</w:t>
            </w:r>
          </w:p>
        </w:tc>
      </w:tr>
      <w:tr w:rsidR="0034521F" w:rsidTr="0034521F">
        <w:trPr>
          <w:tblCellSpacing w:w="0" w:type="dxa"/>
          <w:jc w:val="center"/>
        </w:trPr>
        <w:tc>
          <w:tcPr>
            <w:tcW w:w="0" w:type="auto"/>
            <w:vAlign w:val="center"/>
            <w:hideMark/>
          </w:tcPr>
          <w:p w:rsidR="0034521F" w:rsidRDefault="0034521F">
            <w:pPr>
              <w:pStyle w:val="NormalWeb"/>
              <w:jc w:val="center"/>
            </w:pPr>
            <w:r>
              <w:t>&lt;sub&gt;&lt;/sub&gt;</w:t>
            </w:r>
          </w:p>
        </w:tc>
        <w:tc>
          <w:tcPr>
            <w:tcW w:w="0" w:type="auto"/>
            <w:vAlign w:val="center"/>
            <w:hideMark/>
          </w:tcPr>
          <w:p w:rsidR="0034521F" w:rsidRDefault="0034521F">
            <w:pPr>
              <w:pStyle w:val="NormalWeb"/>
            </w:pPr>
            <w:proofErr w:type="spellStart"/>
            <w:r>
              <w:t>Tagul</w:t>
            </w:r>
            <w:proofErr w:type="spellEnd"/>
            <w:r>
              <w:t xml:space="preserve"> subscript. </w:t>
            </w:r>
            <w:proofErr w:type="spellStart"/>
            <w:r>
              <w:rPr>
                <w:rStyle w:val="Emphasis"/>
              </w:rPr>
              <w:t>Exp</w:t>
            </w:r>
            <w:proofErr w:type="spellEnd"/>
            <w:r>
              <w:t>: H</w:t>
            </w:r>
            <w:r>
              <w:rPr>
                <w:vertAlign w:val="subscript"/>
              </w:rPr>
              <w:t>2</w:t>
            </w:r>
            <w:r>
              <w:t xml:space="preserve">O se </w:t>
            </w:r>
            <w:proofErr w:type="spellStart"/>
            <w:r>
              <w:t>scrie</w:t>
            </w:r>
            <w:proofErr w:type="spellEnd"/>
            <w:r>
              <w:t xml:space="preserve"> H&lt;sub&gt;2&lt;/sub&gt;O</w:t>
            </w:r>
          </w:p>
        </w:tc>
      </w:tr>
    </w:tbl>
    <w:p w:rsidR="0034521F" w:rsidRDefault="0034521F"/>
    <w:p w:rsidR="0034521F" w:rsidRDefault="0034521F" w:rsidP="0034521F">
      <w:pPr>
        <w:pStyle w:val="NormalWeb"/>
        <w:rPr>
          <w:b/>
          <w:bCs/>
          <w:color w:val="000000"/>
          <w:sz w:val="27"/>
          <w:szCs w:val="27"/>
          <w:u w:val="single"/>
        </w:rPr>
      </w:pPr>
      <w:bookmarkStart w:id="7" w:name="3"/>
      <w:proofErr w:type="spellStart"/>
      <w:r>
        <w:rPr>
          <w:b/>
          <w:bCs/>
          <w:color w:val="000000"/>
          <w:sz w:val="27"/>
          <w:szCs w:val="27"/>
          <w:u w:val="single"/>
        </w:rPr>
        <w:t>Marcaje</w:t>
      </w:r>
      <w:proofErr w:type="spellEnd"/>
      <w:r>
        <w:rPr>
          <w:b/>
          <w:bCs/>
          <w:color w:val="000000"/>
          <w:sz w:val="27"/>
          <w:szCs w:val="27"/>
          <w:u w:val="single"/>
        </w:rPr>
        <w:t xml:space="preserve"> </w:t>
      </w:r>
      <w:proofErr w:type="spellStart"/>
      <w:r>
        <w:rPr>
          <w:b/>
          <w:bCs/>
          <w:color w:val="000000"/>
          <w:sz w:val="27"/>
          <w:szCs w:val="27"/>
          <w:u w:val="single"/>
        </w:rPr>
        <w:t>pentru</w:t>
      </w:r>
      <w:proofErr w:type="spellEnd"/>
      <w:r>
        <w:rPr>
          <w:b/>
          <w:bCs/>
          <w:color w:val="000000"/>
          <w:sz w:val="27"/>
          <w:szCs w:val="27"/>
          <w:u w:val="single"/>
        </w:rPr>
        <w:t xml:space="preserve"> </w:t>
      </w:r>
      <w:proofErr w:type="spellStart"/>
      <w:r>
        <w:rPr>
          <w:b/>
          <w:bCs/>
          <w:color w:val="000000"/>
          <w:sz w:val="27"/>
          <w:szCs w:val="27"/>
          <w:u w:val="single"/>
        </w:rPr>
        <w:t>liste</w:t>
      </w:r>
      <w:proofErr w:type="spellEnd"/>
    </w:p>
    <w:tbl>
      <w:tblPr>
        <w:tblW w:w="0" w:type="auto"/>
        <w:jc w:val="center"/>
        <w:tblCellSpacing w:w="0" w:type="dxa"/>
        <w:tblCellMar>
          <w:top w:w="105" w:type="dxa"/>
          <w:left w:w="105" w:type="dxa"/>
          <w:bottom w:w="105" w:type="dxa"/>
          <w:right w:w="105" w:type="dxa"/>
        </w:tblCellMar>
        <w:tblLook w:val="04A0" w:firstRow="1" w:lastRow="0" w:firstColumn="1" w:lastColumn="0" w:noHBand="0" w:noVBand="1"/>
      </w:tblPr>
      <w:tblGrid>
        <w:gridCol w:w="3030"/>
        <w:gridCol w:w="5449"/>
      </w:tblGrid>
      <w:tr w:rsidR="0034521F" w:rsidTr="0034521F">
        <w:trPr>
          <w:tblCellSpacing w:w="0" w:type="dxa"/>
          <w:jc w:val="center"/>
        </w:trPr>
        <w:tc>
          <w:tcPr>
            <w:tcW w:w="3030" w:type="dxa"/>
            <w:shd w:val="clear" w:color="auto" w:fill="FFE87C"/>
            <w:vAlign w:val="center"/>
            <w:hideMark/>
          </w:tcPr>
          <w:bookmarkEnd w:id="7"/>
          <w:p w:rsidR="0034521F" w:rsidRDefault="0034521F">
            <w:pPr>
              <w:pStyle w:val="NormalWeb"/>
              <w:jc w:val="center"/>
            </w:pPr>
            <w:r>
              <w:t>&lt;DD&gt;</w:t>
            </w:r>
          </w:p>
        </w:tc>
        <w:tc>
          <w:tcPr>
            <w:tcW w:w="4755" w:type="dxa"/>
            <w:shd w:val="clear" w:color="auto" w:fill="FFE87C"/>
            <w:vAlign w:val="center"/>
            <w:hideMark/>
          </w:tcPr>
          <w:p w:rsidR="0034521F" w:rsidRDefault="0034521F">
            <w:pPr>
              <w:pStyle w:val="NormalWeb"/>
            </w:pPr>
            <w:proofErr w:type="spellStart"/>
            <w:r>
              <w:t>Descriere</w:t>
            </w:r>
            <w:proofErr w:type="spellEnd"/>
            <w:r>
              <w:t xml:space="preserve"> </w:t>
            </w:r>
            <w:proofErr w:type="spellStart"/>
            <w:r>
              <w:t>definiţie</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&lt;DL&gt; &lt;/DL&gt;</w:t>
            </w:r>
          </w:p>
        </w:tc>
        <w:tc>
          <w:tcPr>
            <w:tcW w:w="0" w:type="auto"/>
            <w:vAlign w:val="center"/>
            <w:hideMark/>
          </w:tcPr>
          <w:p w:rsidR="0034521F" w:rsidRDefault="0034521F">
            <w:pPr>
              <w:pStyle w:val="NormalWeb"/>
            </w:pPr>
            <w:proofErr w:type="spellStart"/>
            <w:r>
              <w:t>Lista</w:t>
            </w:r>
            <w:proofErr w:type="spellEnd"/>
            <w:r>
              <w:t xml:space="preserve"> de tip </w:t>
            </w:r>
            <w:proofErr w:type="spellStart"/>
            <w:r>
              <w:t>definiţie</w:t>
            </w:r>
            <w:proofErr w:type="spellEnd"/>
          </w:p>
        </w:tc>
      </w:tr>
      <w:tr w:rsidR="0034521F" w:rsidTr="0034521F">
        <w:trPr>
          <w:tblCellSpacing w:w="0" w:type="dxa"/>
          <w:jc w:val="center"/>
        </w:trPr>
        <w:tc>
          <w:tcPr>
            <w:tcW w:w="0" w:type="auto"/>
            <w:shd w:val="clear" w:color="auto" w:fill="FFE87C"/>
            <w:vAlign w:val="center"/>
            <w:hideMark/>
          </w:tcPr>
          <w:p w:rsidR="0034521F" w:rsidRDefault="0034521F">
            <w:pPr>
              <w:pStyle w:val="NormalWeb"/>
              <w:jc w:val="center"/>
            </w:pPr>
            <w:r>
              <w:t>&lt;DT&gt;</w:t>
            </w:r>
          </w:p>
        </w:tc>
        <w:tc>
          <w:tcPr>
            <w:tcW w:w="0" w:type="auto"/>
            <w:shd w:val="clear" w:color="auto" w:fill="FFE87C"/>
            <w:vAlign w:val="center"/>
            <w:hideMark/>
          </w:tcPr>
          <w:p w:rsidR="0034521F" w:rsidRDefault="0034521F">
            <w:pPr>
              <w:pStyle w:val="NormalWeb"/>
            </w:pPr>
            <w:proofErr w:type="spellStart"/>
            <w:r>
              <w:t>Termen</w:t>
            </w:r>
            <w:proofErr w:type="spellEnd"/>
            <w:r>
              <w:t xml:space="preserve"> de </w:t>
            </w:r>
            <w:proofErr w:type="spellStart"/>
            <w:r>
              <w:t>definiţie</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&lt;LI&gt;</w:t>
            </w:r>
          </w:p>
        </w:tc>
        <w:tc>
          <w:tcPr>
            <w:tcW w:w="0" w:type="auto"/>
            <w:vAlign w:val="center"/>
            <w:hideMark/>
          </w:tcPr>
          <w:p w:rsidR="0034521F" w:rsidRDefault="0034521F">
            <w:pPr>
              <w:pStyle w:val="NormalWeb"/>
            </w:pPr>
            <w:r>
              <w:t xml:space="preserve">Element de </w:t>
            </w:r>
            <w:proofErr w:type="spellStart"/>
            <w:r>
              <w:t>listă</w:t>
            </w:r>
            <w:proofErr w:type="spellEnd"/>
          </w:p>
        </w:tc>
      </w:tr>
      <w:tr w:rsidR="0034521F" w:rsidTr="0034521F">
        <w:trPr>
          <w:tblCellSpacing w:w="0" w:type="dxa"/>
          <w:jc w:val="center"/>
        </w:trPr>
        <w:tc>
          <w:tcPr>
            <w:tcW w:w="0" w:type="auto"/>
            <w:shd w:val="clear" w:color="auto" w:fill="FFE87C"/>
            <w:vAlign w:val="center"/>
            <w:hideMark/>
          </w:tcPr>
          <w:p w:rsidR="0034521F" w:rsidRDefault="0034521F">
            <w:pPr>
              <w:pStyle w:val="NormalWeb"/>
              <w:jc w:val="center"/>
            </w:pPr>
            <w:r>
              <w:t>&lt;OL&gt;</w:t>
            </w:r>
          </w:p>
        </w:tc>
        <w:tc>
          <w:tcPr>
            <w:tcW w:w="0" w:type="auto"/>
            <w:shd w:val="clear" w:color="auto" w:fill="FFE87C"/>
            <w:vAlign w:val="center"/>
            <w:hideMark/>
          </w:tcPr>
          <w:p w:rsidR="0034521F" w:rsidRDefault="0034521F">
            <w:pPr>
              <w:pStyle w:val="NormalWeb"/>
            </w:pPr>
            <w:proofErr w:type="spellStart"/>
            <w:r>
              <w:t>Listă</w:t>
            </w:r>
            <w:proofErr w:type="spellEnd"/>
            <w:r>
              <w:t xml:space="preserve"> </w:t>
            </w:r>
            <w:proofErr w:type="spellStart"/>
            <w:r>
              <w:t>ordonată</w:t>
            </w:r>
            <w:proofErr w:type="spellEnd"/>
            <w:r>
              <w:t xml:space="preserve"> (</w:t>
            </w:r>
            <w:proofErr w:type="spellStart"/>
            <w:r>
              <w:t>numerotată</w:t>
            </w:r>
            <w:proofErr w:type="spellEnd"/>
            <w:r>
              <w:t>)</w:t>
            </w:r>
          </w:p>
        </w:tc>
      </w:tr>
      <w:tr w:rsidR="0034521F" w:rsidTr="0034521F">
        <w:trPr>
          <w:tblCellSpacing w:w="0" w:type="dxa"/>
          <w:jc w:val="center"/>
        </w:trPr>
        <w:tc>
          <w:tcPr>
            <w:tcW w:w="0" w:type="auto"/>
            <w:vAlign w:val="center"/>
            <w:hideMark/>
          </w:tcPr>
          <w:p w:rsidR="0034521F" w:rsidRDefault="0034521F">
            <w:pPr>
              <w:pStyle w:val="NormalWeb"/>
              <w:jc w:val="center"/>
            </w:pPr>
            <w:r>
              <w:t>TYPE=tip</w:t>
            </w:r>
          </w:p>
        </w:tc>
        <w:tc>
          <w:tcPr>
            <w:tcW w:w="0" w:type="auto"/>
            <w:vAlign w:val="center"/>
            <w:hideMark/>
          </w:tcPr>
          <w:p w:rsidR="0034521F" w:rsidRDefault="0034521F">
            <w:pPr>
              <w:pStyle w:val="NormalWeb"/>
            </w:pPr>
            <w:proofErr w:type="spellStart"/>
            <w:r>
              <w:t>Tipul</w:t>
            </w:r>
            <w:proofErr w:type="spellEnd"/>
            <w:r>
              <w:t xml:space="preserve"> </w:t>
            </w:r>
            <w:proofErr w:type="spellStart"/>
            <w:r>
              <w:t>numerotării</w:t>
            </w:r>
            <w:proofErr w:type="spellEnd"/>
            <w:r>
              <w:t xml:space="preserve">. </w:t>
            </w:r>
            <w:proofErr w:type="spellStart"/>
            <w:r>
              <w:t>Valori</w:t>
            </w:r>
            <w:proofErr w:type="spellEnd"/>
            <w:r>
              <w:t xml:space="preserve"> </w:t>
            </w:r>
            <w:proofErr w:type="spellStart"/>
            <w:r>
              <w:t>posibile</w:t>
            </w:r>
            <w:proofErr w:type="spellEnd"/>
            <w:r>
              <w:t>: A, a, I, i, 1</w:t>
            </w:r>
          </w:p>
        </w:tc>
      </w:tr>
      <w:tr w:rsidR="0034521F" w:rsidTr="0034521F">
        <w:trPr>
          <w:tblCellSpacing w:w="0" w:type="dxa"/>
          <w:jc w:val="center"/>
        </w:trPr>
        <w:tc>
          <w:tcPr>
            <w:tcW w:w="0" w:type="auto"/>
            <w:shd w:val="clear" w:color="auto" w:fill="FFE87C"/>
            <w:vAlign w:val="center"/>
            <w:hideMark/>
          </w:tcPr>
          <w:p w:rsidR="0034521F" w:rsidRDefault="0034521F">
            <w:pPr>
              <w:pStyle w:val="NormalWeb"/>
              <w:jc w:val="center"/>
            </w:pPr>
            <w:r>
              <w:t>START=x</w:t>
            </w:r>
          </w:p>
        </w:tc>
        <w:tc>
          <w:tcPr>
            <w:tcW w:w="0" w:type="auto"/>
            <w:shd w:val="clear" w:color="auto" w:fill="FFE87C"/>
            <w:vAlign w:val="center"/>
            <w:hideMark/>
          </w:tcPr>
          <w:p w:rsidR="0034521F" w:rsidRDefault="0034521F">
            <w:pPr>
              <w:pStyle w:val="NormalWeb"/>
            </w:pPr>
            <w:proofErr w:type="spellStart"/>
            <w:r>
              <w:t>Numărul</w:t>
            </w:r>
            <w:proofErr w:type="spellEnd"/>
            <w:r>
              <w:t xml:space="preserve"> de </w:t>
            </w:r>
            <w:proofErr w:type="spellStart"/>
            <w:r>
              <w:t>început</w:t>
            </w:r>
            <w:proofErr w:type="spellEnd"/>
            <w:r>
              <w:t xml:space="preserve"> al </w:t>
            </w:r>
            <w:proofErr w:type="spellStart"/>
            <w:r>
              <w:t>listei</w:t>
            </w:r>
            <w:proofErr w:type="spellEnd"/>
            <w:r>
              <w:t xml:space="preserve"> </w:t>
            </w:r>
            <w:proofErr w:type="spellStart"/>
            <w:r>
              <w:t>ordonate</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&lt;UL&gt;</w:t>
            </w:r>
          </w:p>
        </w:tc>
        <w:tc>
          <w:tcPr>
            <w:tcW w:w="0" w:type="auto"/>
            <w:vAlign w:val="center"/>
            <w:hideMark/>
          </w:tcPr>
          <w:p w:rsidR="0034521F" w:rsidRDefault="0034521F">
            <w:pPr>
              <w:pStyle w:val="NormalWeb"/>
            </w:pPr>
            <w:proofErr w:type="spellStart"/>
            <w:r>
              <w:t>Listă</w:t>
            </w:r>
            <w:proofErr w:type="spellEnd"/>
            <w:r>
              <w:t xml:space="preserve"> </w:t>
            </w:r>
            <w:proofErr w:type="spellStart"/>
            <w:r>
              <w:t>neordonată</w:t>
            </w:r>
            <w:proofErr w:type="spellEnd"/>
            <w:r>
              <w:t xml:space="preserve"> (</w:t>
            </w:r>
            <w:proofErr w:type="spellStart"/>
            <w:r>
              <w:t>marcată</w:t>
            </w:r>
            <w:proofErr w:type="spellEnd"/>
            <w:r>
              <w:t>)</w:t>
            </w:r>
          </w:p>
        </w:tc>
      </w:tr>
      <w:tr w:rsidR="0034521F" w:rsidTr="0034521F">
        <w:trPr>
          <w:tblCellSpacing w:w="0" w:type="dxa"/>
          <w:jc w:val="center"/>
        </w:trPr>
        <w:tc>
          <w:tcPr>
            <w:tcW w:w="0" w:type="auto"/>
            <w:shd w:val="clear" w:color="auto" w:fill="FFE87C"/>
            <w:vAlign w:val="center"/>
            <w:hideMark/>
          </w:tcPr>
          <w:p w:rsidR="0034521F" w:rsidRDefault="0034521F">
            <w:pPr>
              <w:pStyle w:val="NormalWeb"/>
              <w:jc w:val="center"/>
            </w:pPr>
            <w:r>
              <w:t>TYPE=</w:t>
            </w:r>
            <w:proofErr w:type="spellStart"/>
            <w:r>
              <w:t>formă</w:t>
            </w:r>
            <w:proofErr w:type="spellEnd"/>
          </w:p>
        </w:tc>
        <w:tc>
          <w:tcPr>
            <w:tcW w:w="0" w:type="auto"/>
            <w:shd w:val="clear" w:color="auto" w:fill="FFE87C"/>
            <w:vAlign w:val="center"/>
            <w:hideMark/>
          </w:tcPr>
          <w:p w:rsidR="0034521F" w:rsidRDefault="0034521F">
            <w:pPr>
              <w:pStyle w:val="NormalWeb"/>
            </w:pPr>
            <w:r>
              <w:t xml:space="preserve">Forma </w:t>
            </w:r>
            <w:proofErr w:type="spellStart"/>
            <w:r>
              <w:t>marcajului</w:t>
            </w:r>
            <w:proofErr w:type="spellEnd"/>
            <w:r>
              <w:t xml:space="preserve">. </w:t>
            </w:r>
            <w:proofErr w:type="spellStart"/>
            <w:r>
              <w:t>Valori</w:t>
            </w:r>
            <w:proofErr w:type="spellEnd"/>
            <w:r>
              <w:t xml:space="preserve"> </w:t>
            </w:r>
            <w:proofErr w:type="spellStart"/>
            <w:r>
              <w:t>posibile</w:t>
            </w:r>
            <w:proofErr w:type="spellEnd"/>
            <w:r>
              <w:t>: circle, square, disc.</w:t>
            </w:r>
          </w:p>
        </w:tc>
      </w:tr>
    </w:tbl>
    <w:p w:rsidR="0034521F" w:rsidRDefault="0034521F"/>
    <w:p w:rsidR="0034521F" w:rsidRDefault="0034521F" w:rsidP="0034521F">
      <w:pPr>
        <w:pStyle w:val="NormalWeb"/>
        <w:rPr>
          <w:rStyle w:val="Strong"/>
          <w:color w:val="000000"/>
          <w:sz w:val="27"/>
          <w:szCs w:val="27"/>
          <w:u w:val="single"/>
        </w:rPr>
      </w:pPr>
      <w:bookmarkStart w:id="8" w:name="4"/>
      <w:proofErr w:type="spellStart"/>
      <w:r>
        <w:rPr>
          <w:rStyle w:val="Strong"/>
          <w:color w:val="000000"/>
          <w:sz w:val="27"/>
          <w:szCs w:val="27"/>
          <w:u w:val="single"/>
        </w:rPr>
        <w:t>Formatarea</w:t>
      </w:r>
      <w:proofErr w:type="spellEnd"/>
      <w:r>
        <w:rPr>
          <w:rStyle w:val="Strong"/>
          <w:color w:val="000000"/>
          <w:sz w:val="27"/>
          <w:szCs w:val="27"/>
          <w:u w:val="single"/>
        </w:rPr>
        <w:t xml:space="preserve"> </w:t>
      </w:r>
      <w:proofErr w:type="spellStart"/>
      <w:r>
        <w:rPr>
          <w:rStyle w:val="Strong"/>
          <w:color w:val="000000"/>
          <w:sz w:val="27"/>
          <w:szCs w:val="27"/>
          <w:u w:val="single"/>
        </w:rPr>
        <w:t>caracterelor</w:t>
      </w:r>
      <w:proofErr w:type="spellEnd"/>
    </w:p>
    <w:tbl>
      <w:tblPr>
        <w:tblW w:w="0" w:type="auto"/>
        <w:jc w:val="center"/>
        <w:tblCellSpacing w:w="0" w:type="dxa"/>
        <w:tblCellMar>
          <w:top w:w="105" w:type="dxa"/>
          <w:left w:w="105" w:type="dxa"/>
          <w:bottom w:w="105" w:type="dxa"/>
          <w:right w:w="105" w:type="dxa"/>
        </w:tblCellMar>
        <w:tblLook w:val="04A0" w:firstRow="1" w:lastRow="0" w:firstColumn="1" w:lastColumn="0" w:noHBand="0" w:noVBand="1"/>
      </w:tblPr>
      <w:tblGrid>
        <w:gridCol w:w="3255"/>
        <w:gridCol w:w="5342"/>
      </w:tblGrid>
      <w:tr w:rsidR="0034521F" w:rsidTr="0034521F">
        <w:trPr>
          <w:tblCellSpacing w:w="0" w:type="dxa"/>
          <w:jc w:val="center"/>
        </w:trPr>
        <w:tc>
          <w:tcPr>
            <w:tcW w:w="3255" w:type="dxa"/>
            <w:shd w:val="clear" w:color="auto" w:fill="FBBBB9"/>
            <w:vAlign w:val="center"/>
            <w:hideMark/>
          </w:tcPr>
          <w:p w:rsidR="0034521F" w:rsidRDefault="0034521F">
            <w:pPr>
              <w:pStyle w:val="NormalWeb"/>
              <w:jc w:val="center"/>
            </w:pPr>
            <w:r>
              <w:t>&lt;B&gt; &lt;/B&gt;</w:t>
            </w:r>
          </w:p>
        </w:tc>
        <w:tc>
          <w:tcPr>
            <w:tcW w:w="4035" w:type="dxa"/>
            <w:shd w:val="clear" w:color="auto" w:fill="FBBBB9"/>
            <w:vAlign w:val="center"/>
            <w:hideMark/>
          </w:tcPr>
          <w:p w:rsidR="0034521F" w:rsidRDefault="0034521F">
            <w:pPr>
              <w:pStyle w:val="NormalWeb"/>
            </w:pPr>
            <w:proofErr w:type="spellStart"/>
            <w:r>
              <w:t>Afişează</w:t>
            </w:r>
            <w:proofErr w:type="spellEnd"/>
            <w:r>
              <w:t xml:space="preserve"> text cu </w:t>
            </w:r>
            <w:proofErr w:type="spellStart"/>
            <w:r>
              <w:t>caractere</w:t>
            </w:r>
            <w:proofErr w:type="spellEnd"/>
            <w:r>
              <w:t xml:space="preserve"> </w:t>
            </w:r>
            <w:proofErr w:type="spellStart"/>
            <w:r>
              <w:t>aldine</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&lt;I&gt; &lt;/I&gt;</w:t>
            </w:r>
          </w:p>
        </w:tc>
        <w:tc>
          <w:tcPr>
            <w:tcW w:w="0" w:type="auto"/>
            <w:vAlign w:val="center"/>
            <w:hideMark/>
          </w:tcPr>
          <w:p w:rsidR="0034521F" w:rsidRDefault="0034521F">
            <w:pPr>
              <w:pStyle w:val="NormalWeb"/>
            </w:pPr>
            <w:proofErr w:type="spellStart"/>
            <w:r>
              <w:t>Afişează</w:t>
            </w:r>
            <w:proofErr w:type="spellEnd"/>
            <w:r>
              <w:t xml:space="preserve"> text cu </w:t>
            </w:r>
            <w:proofErr w:type="spellStart"/>
            <w:r>
              <w:t>caractere</w:t>
            </w:r>
            <w:proofErr w:type="spellEnd"/>
            <w:r>
              <w:t xml:space="preserve"> cursive</w:t>
            </w:r>
          </w:p>
        </w:tc>
      </w:tr>
      <w:tr w:rsidR="0034521F" w:rsidTr="0034521F">
        <w:trPr>
          <w:tblCellSpacing w:w="0" w:type="dxa"/>
          <w:jc w:val="center"/>
        </w:trPr>
        <w:tc>
          <w:tcPr>
            <w:tcW w:w="0" w:type="auto"/>
            <w:shd w:val="clear" w:color="auto" w:fill="FBBBB9"/>
            <w:vAlign w:val="center"/>
            <w:hideMark/>
          </w:tcPr>
          <w:p w:rsidR="0034521F" w:rsidRDefault="0034521F">
            <w:pPr>
              <w:pStyle w:val="NormalWeb"/>
              <w:jc w:val="center"/>
            </w:pPr>
            <w:r>
              <w:t>&lt;U&gt; &lt;/U&gt;</w:t>
            </w:r>
          </w:p>
        </w:tc>
        <w:tc>
          <w:tcPr>
            <w:tcW w:w="0" w:type="auto"/>
            <w:shd w:val="clear" w:color="auto" w:fill="FBBBB9"/>
            <w:vAlign w:val="center"/>
            <w:hideMark/>
          </w:tcPr>
          <w:p w:rsidR="0034521F" w:rsidRDefault="0034521F">
            <w:pPr>
              <w:pStyle w:val="NormalWeb"/>
            </w:pPr>
            <w:proofErr w:type="spellStart"/>
            <w:r>
              <w:t>Afişează</w:t>
            </w:r>
            <w:proofErr w:type="spellEnd"/>
            <w:r>
              <w:t xml:space="preserve"> text </w:t>
            </w:r>
            <w:proofErr w:type="spellStart"/>
            <w:r>
              <w:t>subliniat</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&lt;TT&gt; &lt;/TT&gt;</w:t>
            </w:r>
          </w:p>
        </w:tc>
        <w:tc>
          <w:tcPr>
            <w:tcW w:w="0" w:type="auto"/>
            <w:vAlign w:val="center"/>
            <w:hideMark/>
          </w:tcPr>
          <w:p w:rsidR="0034521F" w:rsidRDefault="0034521F">
            <w:pPr>
              <w:pStyle w:val="NormalWeb"/>
            </w:pPr>
            <w:r>
              <w:t xml:space="preserve">Text cu font </w:t>
            </w:r>
            <w:proofErr w:type="spellStart"/>
            <w:r>
              <w:t>monospaţiu</w:t>
            </w:r>
            <w:proofErr w:type="spellEnd"/>
          </w:p>
        </w:tc>
      </w:tr>
      <w:tr w:rsidR="0034521F" w:rsidTr="0034521F">
        <w:trPr>
          <w:tblCellSpacing w:w="0" w:type="dxa"/>
          <w:jc w:val="center"/>
        </w:trPr>
        <w:tc>
          <w:tcPr>
            <w:tcW w:w="0" w:type="auto"/>
            <w:shd w:val="clear" w:color="auto" w:fill="FBBBB9"/>
            <w:vAlign w:val="center"/>
            <w:hideMark/>
          </w:tcPr>
          <w:p w:rsidR="0034521F" w:rsidRDefault="0034521F">
            <w:pPr>
              <w:pStyle w:val="NormalWeb"/>
              <w:jc w:val="center"/>
            </w:pPr>
            <w:r>
              <w:t>&lt;CITE&gt; &lt;/CITE&gt;</w:t>
            </w:r>
          </w:p>
        </w:tc>
        <w:tc>
          <w:tcPr>
            <w:tcW w:w="0" w:type="auto"/>
            <w:shd w:val="clear" w:color="auto" w:fill="FBBBB9"/>
            <w:vAlign w:val="center"/>
            <w:hideMark/>
          </w:tcPr>
          <w:p w:rsidR="0034521F" w:rsidRDefault="0034521F">
            <w:pPr>
              <w:pStyle w:val="NormalWeb"/>
            </w:pPr>
            <w:proofErr w:type="spellStart"/>
            <w:r>
              <w:t>Citare</w:t>
            </w:r>
            <w:proofErr w:type="spellEnd"/>
            <w:r>
              <w:t xml:space="preserve"> </w:t>
            </w:r>
            <w:proofErr w:type="spellStart"/>
            <w:r>
              <w:t>bibliografică</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&lt;CODE&gt; &lt;/CODE&gt;</w:t>
            </w:r>
          </w:p>
        </w:tc>
        <w:tc>
          <w:tcPr>
            <w:tcW w:w="0" w:type="auto"/>
            <w:vAlign w:val="center"/>
            <w:hideMark/>
          </w:tcPr>
          <w:p w:rsidR="0034521F" w:rsidRDefault="0034521F">
            <w:pPr>
              <w:pStyle w:val="NormalWeb"/>
            </w:pPr>
            <w:r>
              <w:t>Listing de program</w:t>
            </w:r>
          </w:p>
        </w:tc>
      </w:tr>
      <w:tr w:rsidR="0034521F" w:rsidTr="0034521F">
        <w:trPr>
          <w:tblCellSpacing w:w="0" w:type="dxa"/>
          <w:jc w:val="center"/>
        </w:trPr>
        <w:tc>
          <w:tcPr>
            <w:tcW w:w="0" w:type="auto"/>
            <w:shd w:val="clear" w:color="auto" w:fill="FBBBB9"/>
            <w:vAlign w:val="center"/>
            <w:hideMark/>
          </w:tcPr>
          <w:p w:rsidR="0034521F" w:rsidRDefault="0034521F">
            <w:pPr>
              <w:pStyle w:val="NormalWeb"/>
              <w:jc w:val="center"/>
            </w:pPr>
            <w:r>
              <w:t>&lt;EM&gt; &lt;/EM&gt;</w:t>
            </w:r>
          </w:p>
        </w:tc>
        <w:tc>
          <w:tcPr>
            <w:tcW w:w="0" w:type="auto"/>
            <w:shd w:val="clear" w:color="auto" w:fill="FBBBB9"/>
            <w:vAlign w:val="center"/>
            <w:hideMark/>
          </w:tcPr>
          <w:p w:rsidR="0034521F" w:rsidRDefault="0034521F">
            <w:pPr>
              <w:pStyle w:val="NormalWeb"/>
            </w:pPr>
            <w:proofErr w:type="spellStart"/>
            <w:r>
              <w:t>Stil</w:t>
            </w:r>
            <w:proofErr w:type="spellEnd"/>
            <w:r>
              <w:t xml:space="preserve"> logic de </w:t>
            </w:r>
            <w:proofErr w:type="spellStart"/>
            <w:r>
              <w:t>evidenţiere</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&lt;KBD&gt; &lt;/KBD&gt;</w:t>
            </w:r>
          </w:p>
        </w:tc>
        <w:tc>
          <w:tcPr>
            <w:tcW w:w="0" w:type="auto"/>
            <w:vAlign w:val="center"/>
            <w:hideMark/>
          </w:tcPr>
          <w:p w:rsidR="0034521F" w:rsidRDefault="0034521F">
            <w:pPr>
              <w:pStyle w:val="NormalWeb"/>
            </w:pPr>
            <w:r>
              <w:t xml:space="preserve">Text de la </w:t>
            </w:r>
            <w:proofErr w:type="spellStart"/>
            <w:r>
              <w:t>tastatură</w:t>
            </w:r>
            <w:proofErr w:type="spellEnd"/>
          </w:p>
        </w:tc>
      </w:tr>
      <w:tr w:rsidR="0034521F" w:rsidTr="0034521F">
        <w:trPr>
          <w:tblCellSpacing w:w="0" w:type="dxa"/>
          <w:jc w:val="center"/>
        </w:trPr>
        <w:tc>
          <w:tcPr>
            <w:tcW w:w="0" w:type="auto"/>
            <w:shd w:val="clear" w:color="auto" w:fill="FBBBB9"/>
            <w:vAlign w:val="center"/>
            <w:hideMark/>
          </w:tcPr>
          <w:p w:rsidR="0034521F" w:rsidRDefault="0034521F">
            <w:pPr>
              <w:pStyle w:val="NormalWeb"/>
              <w:jc w:val="center"/>
            </w:pPr>
            <w:r>
              <w:t>&lt;STRONG&gt; &lt;/STRONG&gt;</w:t>
            </w:r>
          </w:p>
        </w:tc>
        <w:tc>
          <w:tcPr>
            <w:tcW w:w="0" w:type="auto"/>
            <w:shd w:val="clear" w:color="auto" w:fill="FBBBB9"/>
            <w:vAlign w:val="center"/>
            <w:hideMark/>
          </w:tcPr>
          <w:p w:rsidR="0034521F" w:rsidRDefault="0034521F">
            <w:pPr>
              <w:pStyle w:val="NormalWeb"/>
            </w:pPr>
            <w:proofErr w:type="spellStart"/>
            <w:r>
              <w:t>Evidenţiere</w:t>
            </w:r>
            <w:proofErr w:type="spellEnd"/>
            <w:r>
              <w:t xml:space="preserve"> </w:t>
            </w:r>
            <w:proofErr w:type="spellStart"/>
            <w:r>
              <w:t>logică</w:t>
            </w:r>
            <w:proofErr w:type="spellEnd"/>
            <w:r>
              <w:t xml:space="preserve"> </w:t>
            </w:r>
            <w:proofErr w:type="spellStart"/>
            <w:r>
              <w:t>puternică</w:t>
            </w:r>
            <w:proofErr w:type="spellEnd"/>
          </w:p>
        </w:tc>
      </w:tr>
      <w:tr w:rsidR="0034521F" w:rsidTr="0034521F">
        <w:trPr>
          <w:tblCellSpacing w:w="0" w:type="dxa"/>
          <w:jc w:val="center"/>
        </w:trPr>
        <w:tc>
          <w:tcPr>
            <w:tcW w:w="0" w:type="auto"/>
            <w:vAlign w:val="center"/>
            <w:hideMark/>
          </w:tcPr>
          <w:p w:rsidR="0034521F" w:rsidRDefault="0034521F">
            <w:pPr>
              <w:pStyle w:val="NormalWeb"/>
              <w:jc w:val="center"/>
            </w:pPr>
            <w:r>
              <w:t>&lt;VAR&gt; &lt;/VAR&gt;</w:t>
            </w:r>
          </w:p>
        </w:tc>
        <w:tc>
          <w:tcPr>
            <w:tcW w:w="0" w:type="auto"/>
            <w:vAlign w:val="center"/>
            <w:hideMark/>
          </w:tcPr>
          <w:p w:rsidR="0034521F" w:rsidRDefault="0034521F">
            <w:pPr>
              <w:pStyle w:val="NormalWeb"/>
            </w:pPr>
            <w:r>
              <w:t xml:space="preserve">Program </w:t>
            </w:r>
            <w:proofErr w:type="spellStart"/>
            <w:r>
              <w:t>sau</w:t>
            </w:r>
            <w:proofErr w:type="spellEnd"/>
            <w:r>
              <w:t xml:space="preserve"> </w:t>
            </w:r>
            <w:proofErr w:type="spellStart"/>
            <w:r>
              <w:t>variabilă</w:t>
            </w:r>
            <w:proofErr w:type="spellEnd"/>
          </w:p>
        </w:tc>
      </w:tr>
      <w:tr w:rsidR="0034521F" w:rsidTr="0034521F">
        <w:trPr>
          <w:tblCellSpacing w:w="0" w:type="dxa"/>
          <w:jc w:val="center"/>
        </w:trPr>
        <w:tc>
          <w:tcPr>
            <w:tcW w:w="0" w:type="auto"/>
            <w:shd w:val="clear" w:color="auto" w:fill="FBBBB9"/>
            <w:vAlign w:val="center"/>
            <w:hideMark/>
          </w:tcPr>
          <w:p w:rsidR="0034521F" w:rsidRDefault="0034521F">
            <w:pPr>
              <w:pStyle w:val="NormalWeb"/>
              <w:jc w:val="center"/>
            </w:pPr>
            <w:r>
              <w:lastRenderedPageBreak/>
              <w:t>&lt;BASEFONT SIZE = n&gt;</w:t>
            </w:r>
          </w:p>
        </w:tc>
        <w:tc>
          <w:tcPr>
            <w:tcW w:w="0" w:type="auto"/>
            <w:shd w:val="clear" w:color="auto" w:fill="FBBBB9"/>
            <w:vAlign w:val="center"/>
            <w:hideMark/>
          </w:tcPr>
          <w:p w:rsidR="0034521F" w:rsidRDefault="0034521F">
            <w:pPr>
              <w:pStyle w:val="NormalWeb"/>
            </w:pPr>
            <w:proofErr w:type="spellStart"/>
            <w:r>
              <w:t>Specifică</w:t>
            </w:r>
            <w:proofErr w:type="spellEnd"/>
            <w:r>
              <w:t xml:space="preserve"> </w:t>
            </w:r>
            <w:proofErr w:type="spellStart"/>
            <w:r>
              <w:t>dimensiunea</w:t>
            </w:r>
            <w:proofErr w:type="spellEnd"/>
            <w:r>
              <w:t xml:space="preserve"> </w:t>
            </w:r>
            <w:proofErr w:type="spellStart"/>
            <w:r>
              <w:t>implicită</w:t>
            </w:r>
            <w:proofErr w:type="spellEnd"/>
            <w:r>
              <w:t xml:space="preserve"> a </w:t>
            </w:r>
            <w:proofErr w:type="spellStart"/>
            <w:r>
              <w:t>fontului</w:t>
            </w:r>
            <w:proofErr w:type="spellEnd"/>
            <w:r>
              <w:t xml:space="preserve"> din </w:t>
            </w:r>
            <w:proofErr w:type="spellStart"/>
            <w:r>
              <w:t>pagină</w:t>
            </w:r>
            <w:proofErr w:type="spellEnd"/>
          </w:p>
        </w:tc>
      </w:tr>
    </w:tbl>
    <w:p w:rsidR="0034521F" w:rsidRDefault="0034521F" w:rsidP="0034521F">
      <w:pPr>
        <w:pStyle w:val="NormalWeb"/>
        <w:rPr>
          <w:rStyle w:val="Strong"/>
          <w:color w:val="000000"/>
          <w:sz w:val="27"/>
          <w:szCs w:val="27"/>
          <w:u w:val="single"/>
        </w:rPr>
      </w:pPr>
    </w:p>
    <w:p w:rsidR="0034521F" w:rsidRDefault="0034521F" w:rsidP="0034521F">
      <w:pPr>
        <w:pStyle w:val="NormalWeb"/>
        <w:rPr>
          <w:rStyle w:val="Strong"/>
          <w:color w:val="000000"/>
          <w:sz w:val="27"/>
          <w:szCs w:val="27"/>
          <w:u w:val="single"/>
        </w:rPr>
      </w:pPr>
    </w:p>
    <w:p w:rsidR="0034521F" w:rsidRDefault="0034521F" w:rsidP="0034521F">
      <w:pPr>
        <w:pStyle w:val="NormalWeb"/>
        <w:rPr>
          <w:color w:val="000000"/>
          <w:sz w:val="27"/>
          <w:szCs w:val="27"/>
          <w:u w:val="single"/>
        </w:rPr>
      </w:pPr>
      <w:bookmarkStart w:id="9" w:name="5"/>
      <w:proofErr w:type="spellStart"/>
      <w:r>
        <w:rPr>
          <w:rStyle w:val="Strong"/>
          <w:color w:val="000000"/>
          <w:sz w:val="27"/>
          <w:szCs w:val="27"/>
          <w:u w:val="single"/>
        </w:rPr>
        <w:t>Marcaje</w:t>
      </w:r>
      <w:proofErr w:type="spellEnd"/>
      <w:r>
        <w:rPr>
          <w:rStyle w:val="Strong"/>
          <w:color w:val="000000"/>
          <w:sz w:val="27"/>
          <w:szCs w:val="27"/>
          <w:u w:val="single"/>
        </w:rPr>
        <w:t xml:space="preserve"> </w:t>
      </w:r>
      <w:proofErr w:type="spellStart"/>
      <w:r>
        <w:rPr>
          <w:rStyle w:val="Strong"/>
          <w:color w:val="000000"/>
          <w:sz w:val="27"/>
          <w:szCs w:val="27"/>
          <w:u w:val="single"/>
        </w:rPr>
        <w:t>pentru</w:t>
      </w:r>
      <w:proofErr w:type="spellEnd"/>
      <w:r>
        <w:rPr>
          <w:rStyle w:val="Strong"/>
          <w:color w:val="000000"/>
          <w:sz w:val="27"/>
          <w:szCs w:val="27"/>
          <w:u w:val="single"/>
        </w:rPr>
        <w:t xml:space="preserve"> cadre</w:t>
      </w:r>
    </w:p>
    <w:tbl>
      <w:tblPr>
        <w:tblW w:w="4000" w:type="pct"/>
        <w:jc w:val="center"/>
        <w:tblCellSpacing w:w="0" w:type="dxa"/>
        <w:tblCellMar>
          <w:top w:w="105" w:type="dxa"/>
          <w:left w:w="105" w:type="dxa"/>
          <w:bottom w:w="105" w:type="dxa"/>
          <w:right w:w="105" w:type="dxa"/>
        </w:tblCellMar>
        <w:tblLook w:val="04A0" w:firstRow="1" w:lastRow="0" w:firstColumn="1" w:lastColumn="0" w:noHBand="0" w:noVBand="1"/>
      </w:tblPr>
      <w:tblGrid>
        <w:gridCol w:w="2848"/>
        <w:gridCol w:w="5694"/>
      </w:tblGrid>
      <w:tr w:rsidR="0034521F" w:rsidTr="0034521F">
        <w:trPr>
          <w:tblCellSpacing w:w="0" w:type="dxa"/>
          <w:jc w:val="center"/>
        </w:trPr>
        <w:tc>
          <w:tcPr>
            <w:tcW w:w="0" w:type="auto"/>
            <w:shd w:val="clear" w:color="auto" w:fill="CCFB5D"/>
            <w:vAlign w:val="center"/>
            <w:hideMark/>
          </w:tcPr>
          <w:bookmarkEnd w:id="8"/>
          <w:bookmarkEnd w:id="9"/>
          <w:p w:rsidR="0034521F" w:rsidRDefault="0034521F">
            <w:pPr>
              <w:pStyle w:val="NormalWeb"/>
            </w:pPr>
            <w:r>
              <w:t>&lt;FRAMESET&gt; &lt;/FRAMESET&gt;</w:t>
            </w:r>
          </w:p>
        </w:tc>
        <w:tc>
          <w:tcPr>
            <w:tcW w:w="0" w:type="auto"/>
            <w:shd w:val="clear" w:color="auto" w:fill="CCFB5D"/>
            <w:vAlign w:val="center"/>
            <w:hideMark/>
          </w:tcPr>
          <w:p w:rsidR="0034521F" w:rsidRDefault="0034521F">
            <w:pPr>
              <w:pStyle w:val="NormalWeb"/>
            </w:pPr>
            <w:proofErr w:type="spellStart"/>
            <w:r>
              <w:t>Definirea</w:t>
            </w:r>
            <w:proofErr w:type="spellEnd"/>
            <w:r>
              <w:t xml:space="preserve"> </w:t>
            </w:r>
            <w:proofErr w:type="spellStart"/>
            <w:r>
              <w:t>redactării</w:t>
            </w:r>
            <w:proofErr w:type="spellEnd"/>
            <w:r>
              <w:t xml:space="preserve"> </w:t>
            </w:r>
            <w:proofErr w:type="spellStart"/>
            <w:r>
              <w:t>paginii</w:t>
            </w:r>
            <w:proofErr w:type="spellEnd"/>
          </w:p>
        </w:tc>
      </w:tr>
      <w:tr w:rsidR="0034521F" w:rsidTr="0034521F">
        <w:trPr>
          <w:tblCellSpacing w:w="0" w:type="dxa"/>
          <w:jc w:val="center"/>
        </w:trPr>
        <w:tc>
          <w:tcPr>
            <w:tcW w:w="0" w:type="auto"/>
            <w:vAlign w:val="center"/>
            <w:hideMark/>
          </w:tcPr>
          <w:p w:rsidR="0034521F" w:rsidRDefault="0034521F">
            <w:pPr>
              <w:pStyle w:val="NormalWeb"/>
            </w:pPr>
            <w:r>
              <w:t>COLS=x</w:t>
            </w:r>
          </w:p>
        </w:tc>
        <w:tc>
          <w:tcPr>
            <w:tcW w:w="0" w:type="auto"/>
            <w:vAlign w:val="center"/>
            <w:hideMark/>
          </w:tcPr>
          <w:p w:rsidR="0034521F" w:rsidRDefault="0034521F">
            <w:pPr>
              <w:pStyle w:val="NormalWeb"/>
            </w:pPr>
            <w:proofErr w:type="spellStart"/>
            <w:r>
              <w:t>Numărul</w:t>
            </w:r>
            <w:proofErr w:type="spellEnd"/>
            <w:r>
              <w:t xml:space="preserve"> </w:t>
            </w:r>
            <w:proofErr w:type="spellStart"/>
            <w:r>
              <w:t>şi</w:t>
            </w:r>
            <w:proofErr w:type="spellEnd"/>
            <w:r>
              <w:t xml:space="preserve"> </w:t>
            </w:r>
            <w:proofErr w:type="spellStart"/>
            <w:r>
              <w:t>mărimea</w:t>
            </w:r>
            <w:proofErr w:type="spellEnd"/>
            <w:r>
              <w:t xml:space="preserve"> </w:t>
            </w:r>
            <w:proofErr w:type="spellStart"/>
            <w:r>
              <w:t>relativă</w:t>
            </w:r>
            <w:proofErr w:type="spellEnd"/>
            <w:r>
              <w:t xml:space="preserve"> a </w:t>
            </w:r>
            <w:proofErr w:type="spellStart"/>
            <w:r>
              <w:t>coloanelor</w:t>
            </w:r>
            <w:proofErr w:type="spellEnd"/>
          </w:p>
        </w:tc>
      </w:tr>
      <w:tr w:rsidR="0034521F" w:rsidTr="0034521F">
        <w:trPr>
          <w:tblCellSpacing w:w="0" w:type="dxa"/>
          <w:jc w:val="center"/>
        </w:trPr>
        <w:tc>
          <w:tcPr>
            <w:tcW w:w="0" w:type="auto"/>
            <w:shd w:val="clear" w:color="auto" w:fill="CCFB5D"/>
            <w:vAlign w:val="center"/>
            <w:hideMark/>
          </w:tcPr>
          <w:p w:rsidR="0034521F" w:rsidRDefault="0034521F">
            <w:pPr>
              <w:pStyle w:val="NormalWeb"/>
            </w:pPr>
            <w:r>
              <w:t>ROWS=x</w:t>
            </w:r>
          </w:p>
        </w:tc>
        <w:tc>
          <w:tcPr>
            <w:tcW w:w="0" w:type="auto"/>
            <w:shd w:val="clear" w:color="auto" w:fill="CCFB5D"/>
            <w:vAlign w:val="center"/>
            <w:hideMark/>
          </w:tcPr>
          <w:p w:rsidR="0034521F" w:rsidRDefault="0034521F">
            <w:pPr>
              <w:pStyle w:val="NormalWeb"/>
            </w:pPr>
            <w:proofErr w:type="spellStart"/>
            <w:r>
              <w:t>Numărul</w:t>
            </w:r>
            <w:proofErr w:type="spellEnd"/>
            <w:r>
              <w:t xml:space="preserve"> </w:t>
            </w:r>
            <w:proofErr w:type="spellStart"/>
            <w:r>
              <w:t>şi</w:t>
            </w:r>
            <w:proofErr w:type="spellEnd"/>
            <w:r>
              <w:t xml:space="preserve"> </w:t>
            </w:r>
            <w:proofErr w:type="spellStart"/>
            <w:r>
              <w:t>mărimea</w:t>
            </w:r>
            <w:proofErr w:type="spellEnd"/>
            <w:r>
              <w:t xml:space="preserve"> </w:t>
            </w:r>
            <w:proofErr w:type="spellStart"/>
            <w:r>
              <w:t>relativă</w:t>
            </w:r>
            <w:proofErr w:type="spellEnd"/>
            <w:r>
              <w:t xml:space="preserve"> a </w:t>
            </w:r>
            <w:proofErr w:type="spellStart"/>
            <w:r>
              <w:t>liniilor</w:t>
            </w:r>
            <w:proofErr w:type="spellEnd"/>
          </w:p>
        </w:tc>
      </w:tr>
      <w:tr w:rsidR="0034521F" w:rsidTr="0034521F">
        <w:trPr>
          <w:tblCellSpacing w:w="0" w:type="dxa"/>
          <w:jc w:val="center"/>
        </w:trPr>
        <w:tc>
          <w:tcPr>
            <w:tcW w:w="0" w:type="auto"/>
            <w:vAlign w:val="center"/>
            <w:hideMark/>
          </w:tcPr>
          <w:p w:rsidR="0034521F" w:rsidRDefault="0034521F">
            <w:pPr>
              <w:pStyle w:val="NormalWeb"/>
            </w:pPr>
            <w:r>
              <w:t>BORDER=x</w:t>
            </w:r>
          </w:p>
        </w:tc>
        <w:tc>
          <w:tcPr>
            <w:tcW w:w="0" w:type="auto"/>
            <w:vAlign w:val="center"/>
            <w:hideMark/>
          </w:tcPr>
          <w:p w:rsidR="0034521F" w:rsidRDefault="0034521F">
            <w:pPr>
              <w:pStyle w:val="NormalWeb"/>
            </w:pPr>
            <w:proofErr w:type="spellStart"/>
            <w:r>
              <w:t>Specifică</w:t>
            </w:r>
            <w:proofErr w:type="spellEnd"/>
            <w:r>
              <w:t xml:space="preserve"> </w:t>
            </w:r>
            <w:proofErr w:type="spellStart"/>
            <w:r>
              <w:t>starea</w:t>
            </w:r>
            <w:proofErr w:type="spellEnd"/>
            <w:r>
              <w:t xml:space="preserve"> "on" (</w:t>
            </w:r>
            <w:proofErr w:type="spellStart"/>
            <w:r>
              <w:t>activă</w:t>
            </w:r>
            <w:proofErr w:type="spellEnd"/>
            <w:r>
              <w:t xml:space="preserve">) </w:t>
            </w:r>
            <w:proofErr w:type="spellStart"/>
            <w:r>
              <w:t>sau</w:t>
            </w:r>
            <w:proofErr w:type="spellEnd"/>
            <w:r>
              <w:t xml:space="preserve"> "off" (</w:t>
            </w:r>
            <w:proofErr w:type="spellStart"/>
            <w:r>
              <w:t>inactivă</w:t>
            </w:r>
            <w:proofErr w:type="spellEnd"/>
            <w:r>
              <w:t xml:space="preserve">) </w:t>
            </w:r>
            <w:proofErr w:type="spellStart"/>
            <w:r>
              <w:t>pentru</w:t>
            </w:r>
            <w:proofErr w:type="spellEnd"/>
            <w:r>
              <w:t xml:space="preserve"> </w:t>
            </w:r>
            <w:proofErr w:type="spellStart"/>
            <w:r>
              <w:t>chenarul</w:t>
            </w:r>
            <w:proofErr w:type="spellEnd"/>
            <w:r>
              <w:t xml:space="preserve"> </w:t>
            </w:r>
            <w:proofErr w:type="spellStart"/>
            <w:r>
              <w:t>cadrului</w:t>
            </w:r>
            <w:proofErr w:type="spellEnd"/>
            <w:r>
              <w:t xml:space="preserve"> FRAMESET (1 </w:t>
            </w:r>
            <w:proofErr w:type="spellStart"/>
            <w:r>
              <w:t>sau</w:t>
            </w:r>
            <w:proofErr w:type="spellEnd"/>
            <w:r>
              <w:t xml:space="preserve"> 0)</w:t>
            </w:r>
          </w:p>
        </w:tc>
      </w:tr>
      <w:tr w:rsidR="0034521F" w:rsidTr="0034521F">
        <w:trPr>
          <w:tblCellSpacing w:w="0" w:type="dxa"/>
          <w:jc w:val="center"/>
        </w:trPr>
        <w:tc>
          <w:tcPr>
            <w:tcW w:w="0" w:type="auto"/>
            <w:shd w:val="clear" w:color="auto" w:fill="CCFB5D"/>
            <w:vAlign w:val="center"/>
            <w:hideMark/>
          </w:tcPr>
          <w:p w:rsidR="0034521F" w:rsidRDefault="0034521F">
            <w:pPr>
              <w:pStyle w:val="NormalWeb"/>
            </w:pPr>
            <w:r>
              <w:t>FRAMEBORDER = x</w:t>
            </w:r>
          </w:p>
        </w:tc>
        <w:tc>
          <w:tcPr>
            <w:tcW w:w="0" w:type="auto"/>
            <w:shd w:val="clear" w:color="auto" w:fill="CCFB5D"/>
            <w:vAlign w:val="center"/>
            <w:hideMark/>
          </w:tcPr>
          <w:p w:rsidR="0034521F" w:rsidRDefault="0034521F">
            <w:pPr>
              <w:pStyle w:val="NormalWeb"/>
            </w:pPr>
            <w:proofErr w:type="spellStart"/>
            <w:r>
              <w:t>Specifică</w:t>
            </w:r>
            <w:proofErr w:type="spellEnd"/>
            <w:r>
              <w:t xml:space="preserve"> </w:t>
            </w:r>
            <w:proofErr w:type="spellStart"/>
            <w:r>
              <w:t>mărimea</w:t>
            </w:r>
            <w:proofErr w:type="spellEnd"/>
            <w:r>
              <w:t xml:space="preserve"> </w:t>
            </w:r>
            <w:proofErr w:type="spellStart"/>
            <w:r>
              <w:t>chenarului</w:t>
            </w:r>
            <w:proofErr w:type="spellEnd"/>
          </w:p>
        </w:tc>
      </w:tr>
      <w:tr w:rsidR="0034521F" w:rsidTr="0034521F">
        <w:trPr>
          <w:tblCellSpacing w:w="0" w:type="dxa"/>
          <w:jc w:val="center"/>
        </w:trPr>
        <w:tc>
          <w:tcPr>
            <w:tcW w:w="0" w:type="auto"/>
            <w:vAlign w:val="center"/>
            <w:hideMark/>
          </w:tcPr>
          <w:p w:rsidR="0034521F" w:rsidRDefault="0034521F">
            <w:pPr>
              <w:pStyle w:val="NormalWeb"/>
            </w:pPr>
            <w:r>
              <w:t>FRAMESPACING = x</w:t>
            </w:r>
          </w:p>
        </w:tc>
        <w:tc>
          <w:tcPr>
            <w:tcW w:w="0" w:type="auto"/>
            <w:vAlign w:val="center"/>
            <w:hideMark/>
          </w:tcPr>
          <w:p w:rsidR="0034521F" w:rsidRDefault="0034521F">
            <w:pPr>
              <w:pStyle w:val="NormalWeb"/>
            </w:pPr>
            <w:proofErr w:type="spellStart"/>
            <w:r>
              <w:t>Mărimea</w:t>
            </w:r>
            <w:proofErr w:type="spellEnd"/>
            <w:r>
              <w:t xml:space="preserve"> </w:t>
            </w:r>
            <w:proofErr w:type="spellStart"/>
            <w:r>
              <w:t>spaţiului</w:t>
            </w:r>
            <w:proofErr w:type="spellEnd"/>
            <w:r>
              <w:t xml:space="preserve"> </w:t>
            </w:r>
            <w:proofErr w:type="spellStart"/>
            <w:r>
              <w:t>dintre</w:t>
            </w:r>
            <w:proofErr w:type="spellEnd"/>
            <w:r>
              <w:t xml:space="preserve"> </w:t>
            </w:r>
            <w:proofErr w:type="spellStart"/>
            <w:r>
              <w:t>două</w:t>
            </w:r>
            <w:proofErr w:type="spellEnd"/>
            <w:r>
              <w:t xml:space="preserve"> cadre </w:t>
            </w:r>
            <w:proofErr w:type="spellStart"/>
            <w:r>
              <w:t>adiacente</w:t>
            </w:r>
            <w:proofErr w:type="spellEnd"/>
          </w:p>
        </w:tc>
      </w:tr>
      <w:tr w:rsidR="0034521F" w:rsidTr="0034521F">
        <w:trPr>
          <w:tblCellSpacing w:w="0" w:type="dxa"/>
          <w:jc w:val="center"/>
        </w:trPr>
        <w:tc>
          <w:tcPr>
            <w:tcW w:w="0" w:type="auto"/>
            <w:shd w:val="clear" w:color="auto" w:fill="CCFB5D"/>
            <w:vAlign w:val="center"/>
            <w:hideMark/>
          </w:tcPr>
          <w:p w:rsidR="0034521F" w:rsidRDefault="0034521F">
            <w:pPr>
              <w:pStyle w:val="NormalWeb"/>
            </w:pPr>
            <w:r>
              <w:t>&lt;FRAME&gt;</w:t>
            </w:r>
          </w:p>
        </w:tc>
        <w:tc>
          <w:tcPr>
            <w:tcW w:w="0" w:type="auto"/>
            <w:shd w:val="clear" w:color="auto" w:fill="CCFB5D"/>
            <w:vAlign w:val="center"/>
            <w:hideMark/>
          </w:tcPr>
          <w:p w:rsidR="0034521F" w:rsidRDefault="0034521F">
            <w:pPr>
              <w:pStyle w:val="NormalWeb"/>
            </w:pPr>
            <w:proofErr w:type="spellStart"/>
            <w:r>
              <w:t>Definiţia</w:t>
            </w:r>
            <w:proofErr w:type="spellEnd"/>
            <w:r>
              <w:t xml:space="preserve"> </w:t>
            </w:r>
            <w:proofErr w:type="spellStart"/>
            <w:r>
              <w:t>unui</w:t>
            </w:r>
            <w:proofErr w:type="spellEnd"/>
            <w:r>
              <w:t xml:space="preserve"> </w:t>
            </w:r>
            <w:proofErr w:type="spellStart"/>
            <w:r>
              <w:t>anumit</w:t>
            </w:r>
            <w:proofErr w:type="spellEnd"/>
            <w:r>
              <w:t xml:space="preserve"> </w:t>
            </w:r>
            <w:proofErr w:type="spellStart"/>
            <w:r>
              <w:t>cadru</w:t>
            </w:r>
            <w:proofErr w:type="spellEnd"/>
          </w:p>
        </w:tc>
      </w:tr>
      <w:tr w:rsidR="0034521F" w:rsidTr="0034521F">
        <w:trPr>
          <w:tblCellSpacing w:w="0" w:type="dxa"/>
          <w:jc w:val="center"/>
        </w:trPr>
        <w:tc>
          <w:tcPr>
            <w:tcW w:w="0" w:type="auto"/>
            <w:vAlign w:val="center"/>
            <w:hideMark/>
          </w:tcPr>
          <w:p w:rsidR="0034521F" w:rsidRDefault="0034521F">
            <w:pPr>
              <w:pStyle w:val="NormalWeb"/>
            </w:pPr>
            <w:r>
              <w:t>SRC=</w:t>
            </w:r>
            <w:proofErr w:type="spellStart"/>
            <w:r>
              <w:t>url</w:t>
            </w:r>
            <w:proofErr w:type="spellEnd"/>
          </w:p>
        </w:tc>
        <w:tc>
          <w:tcPr>
            <w:tcW w:w="0" w:type="auto"/>
            <w:vAlign w:val="center"/>
            <w:hideMark/>
          </w:tcPr>
          <w:p w:rsidR="0034521F" w:rsidRDefault="0034521F">
            <w:pPr>
              <w:pStyle w:val="NormalWeb"/>
            </w:pPr>
            <w:r>
              <w:t>URL-</w:t>
            </w:r>
            <w:proofErr w:type="spellStart"/>
            <w:r>
              <w:t>ul</w:t>
            </w:r>
            <w:proofErr w:type="spellEnd"/>
            <w:r>
              <w:t xml:space="preserve"> </w:t>
            </w:r>
            <w:proofErr w:type="spellStart"/>
            <w:r>
              <w:t>sursă</w:t>
            </w:r>
            <w:proofErr w:type="spellEnd"/>
            <w:r>
              <w:t xml:space="preserve"> </w:t>
            </w:r>
            <w:proofErr w:type="spellStart"/>
            <w:r>
              <w:t>pentru</w:t>
            </w:r>
            <w:proofErr w:type="spellEnd"/>
            <w:r>
              <w:t xml:space="preserve"> </w:t>
            </w:r>
            <w:proofErr w:type="spellStart"/>
            <w:r>
              <w:t>cadru</w:t>
            </w:r>
            <w:proofErr w:type="spellEnd"/>
          </w:p>
        </w:tc>
      </w:tr>
      <w:tr w:rsidR="0034521F" w:rsidTr="0034521F">
        <w:trPr>
          <w:tblCellSpacing w:w="0" w:type="dxa"/>
          <w:jc w:val="center"/>
        </w:trPr>
        <w:tc>
          <w:tcPr>
            <w:tcW w:w="0" w:type="auto"/>
            <w:shd w:val="clear" w:color="auto" w:fill="CCFB5D"/>
            <w:vAlign w:val="center"/>
            <w:hideMark/>
          </w:tcPr>
          <w:p w:rsidR="0034521F" w:rsidRDefault="0034521F">
            <w:pPr>
              <w:pStyle w:val="NormalWeb"/>
            </w:pPr>
            <w:r>
              <w:t>NAME=</w:t>
            </w:r>
            <w:proofErr w:type="spellStart"/>
            <w:r>
              <w:t>nume</w:t>
            </w:r>
            <w:proofErr w:type="spellEnd"/>
          </w:p>
        </w:tc>
        <w:tc>
          <w:tcPr>
            <w:tcW w:w="0" w:type="auto"/>
            <w:shd w:val="clear" w:color="auto" w:fill="CCFB5D"/>
            <w:vAlign w:val="center"/>
            <w:hideMark/>
          </w:tcPr>
          <w:p w:rsidR="0034521F" w:rsidRDefault="0034521F">
            <w:pPr>
              <w:pStyle w:val="NormalWeb"/>
            </w:pPr>
            <w:proofErr w:type="spellStart"/>
            <w:r>
              <w:t>Numele</w:t>
            </w:r>
            <w:proofErr w:type="spellEnd"/>
            <w:r>
              <w:t xml:space="preserve"> </w:t>
            </w:r>
            <w:proofErr w:type="spellStart"/>
            <w:r>
              <w:t>cadrului</w:t>
            </w:r>
            <w:proofErr w:type="spellEnd"/>
            <w:r>
              <w:t xml:space="preserve"> (</w:t>
            </w:r>
            <w:proofErr w:type="spellStart"/>
            <w:r>
              <w:t>utilizat</w:t>
            </w:r>
            <w:proofErr w:type="spellEnd"/>
            <w:r>
              <w:t xml:space="preserve"> </w:t>
            </w:r>
            <w:proofErr w:type="spellStart"/>
            <w:r>
              <w:t>împreună</w:t>
            </w:r>
            <w:proofErr w:type="spellEnd"/>
            <w:r>
              <w:t xml:space="preserve"> cu TARGET=</w:t>
            </w:r>
            <w:proofErr w:type="spellStart"/>
            <w:r>
              <w:t>nume</w:t>
            </w:r>
            <w:proofErr w:type="spellEnd"/>
            <w:r>
              <w:t xml:space="preserve"> </w:t>
            </w:r>
            <w:proofErr w:type="spellStart"/>
            <w:r>
              <w:t>ca</w:t>
            </w:r>
            <w:proofErr w:type="spellEnd"/>
            <w:r>
              <w:t xml:space="preserve"> parte </w:t>
            </w:r>
            <w:proofErr w:type="spellStart"/>
            <w:r>
              <w:t>componentă</w:t>
            </w:r>
            <w:proofErr w:type="spellEnd"/>
            <w:r>
              <w:t xml:space="preserve"> a </w:t>
            </w:r>
            <w:proofErr w:type="spellStart"/>
            <w:r>
              <w:t>marcajului</w:t>
            </w:r>
            <w:proofErr w:type="spellEnd"/>
            <w:r>
              <w:t xml:space="preserve"> de tip </w:t>
            </w:r>
            <w:proofErr w:type="spellStart"/>
            <w:r>
              <w:t>ancoră</w:t>
            </w:r>
            <w:proofErr w:type="spellEnd"/>
            <w:r>
              <w:t>&lt;a&gt;</w:t>
            </w:r>
          </w:p>
        </w:tc>
      </w:tr>
      <w:tr w:rsidR="0034521F" w:rsidTr="0034521F">
        <w:trPr>
          <w:tblCellSpacing w:w="0" w:type="dxa"/>
          <w:jc w:val="center"/>
        </w:trPr>
        <w:tc>
          <w:tcPr>
            <w:tcW w:w="0" w:type="auto"/>
            <w:vAlign w:val="center"/>
            <w:hideMark/>
          </w:tcPr>
          <w:p w:rsidR="0034521F" w:rsidRDefault="0034521F">
            <w:pPr>
              <w:pStyle w:val="NormalWeb"/>
            </w:pPr>
            <w:r>
              <w:t>SCROLLING=</w:t>
            </w:r>
            <w:proofErr w:type="spellStart"/>
            <w:r>
              <w:t>scrl</w:t>
            </w:r>
            <w:proofErr w:type="spellEnd"/>
          </w:p>
        </w:tc>
        <w:tc>
          <w:tcPr>
            <w:tcW w:w="0" w:type="auto"/>
            <w:vAlign w:val="center"/>
            <w:hideMark/>
          </w:tcPr>
          <w:p w:rsidR="0034521F" w:rsidRDefault="0034521F">
            <w:pPr>
              <w:pStyle w:val="NormalWeb"/>
            </w:pPr>
            <w:proofErr w:type="spellStart"/>
            <w:r>
              <w:t>Defineşte</w:t>
            </w:r>
            <w:proofErr w:type="spellEnd"/>
            <w:r>
              <w:t xml:space="preserve"> </w:t>
            </w:r>
            <w:proofErr w:type="spellStart"/>
            <w:r>
              <w:t>opţiunea</w:t>
            </w:r>
            <w:proofErr w:type="spellEnd"/>
            <w:r>
              <w:t xml:space="preserve"> </w:t>
            </w:r>
            <w:proofErr w:type="spellStart"/>
            <w:r>
              <w:t>barei</w:t>
            </w:r>
            <w:proofErr w:type="spellEnd"/>
            <w:r>
              <w:t xml:space="preserve"> de </w:t>
            </w:r>
            <w:proofErr w:type="spellStart"/>
            <w:r>
              <w:t>derulare.Valori</w:t>
            </w:r>
            <w:proofErr w:type="spellEnd"/>
            <w:r>
              <w:t xml:space="preserve"> </w:t>
            </w:r>
            <w:proofErr w:type="spellStart"/>
            <w:r>
              <w:t>posibile</w:t>
            </w:r>
            <w:proofErr w:type="spellEnd"/>
            <w:r>
              <w:t>: on(</w:t>
            </w:r>
            <w:proofErr w:type="spellStart"/>
            <w:r>
              <w:t>activă</w:t>
            </w:r>
            <w:proofErr w:type="spellEnd"/>
            <w:r>
              <w:t>), off(</w:t>
            </w:r>
            <w:proofErr w:type="spellStart"/>
            <w:r>
              <w:t>inactivă</w:t>
            </w:r>
            <w:proofErr w:type="spellEnd"/>
            <w:r>
              <w:t>), auto (automat)</w:t>
            </w:r>
          </w:p>
        </w:tc>
      </w:tr>
      <w:tr w:rsidR="0034521F" w:rsidTr="0034521F">
        <w:trPr>
          <w:tblCellSpacing w:w="0" w:type="dxa"/>
          <w:jc w:val="center"/>
        </w:trPr>
        <w:tc>
          <w:tcPr>
            <w:tcW w:w="0" w:type="auto"/>
            <w:shd w:val="clear" w:color="auto" w:fill="CCFB5D"/>
            <w:vAlign w:val="center"/>
            <w:hideMark/>
          </w:tcPr>
          <w:p w:rsidR="0034521F" w:rsidRDefault="0034521F">
            <w:pPr>
              <w:pStyle w:val="NormalWeb"/>
            </w:pPr>
            <w:r>
              <w:t>FRAMEBORDER=x</w:t>
            </w:r>
          </w:p>
        </w:tc>
        <w:tc>
          <w:tcPr>
            <w:tcW w:w="0" w:type="auto"/>
            <w:shd w:val="clear" w:color="auto" w:fill="CCFB5D"/>
            <w:vAlign w:val="center"/>
            <w:hideMark/>
          </w:tcPr>
          <w:p w:rsidR="0034521F" w:rsidRDefault="0034521F">
            <w:pPr>
              <w:pStyle w:val="NormalWeb"/>
            </w:pPr>
            <w:proofErr w:type="spellStart"/>
            <w:r>
              <w:t>Mărimea</w:t>
            </w:r>
            <w:proofErr w:type="spellEnd"/>
            <w:r>
              <w:t xml:space="preserve"> </w:t>
            </w:r>
            <w:proofErr w:type="spellStart"/>
            <w:r>
              <w:t>chenarului</w:t>
            </w:r>
            <w:proofErr w:type="spellEnd"/>
            <w:r>
              <w:t xml:space="preserve"> din </w:t>
            </w:r>
            <w:proofErr w:type="spellStart"/>
            <w:r>
              <w:t>jurul</w:t>
            </w:r>
            <w:proofErr w:type="spellEnd"/>
            <w:r>
              <w:t xml:space="preserve"> </w:t>
            </w:r>
            <w:proofErr w:type="spellStart"/>
            <w:r>
              <w:t>cadrului</w:t>
            </w:r>
            <w:proofErr w:type="spellEnd"/>
          </w:p>
        </w:tc>
      </w:tr>
      <w:tr w:rsidR="0034521F" w:rsidTr="0034521F">
        <w:trPr>
          <w:tblCellSpacing w:w="0" w:type="dxa"/>
          <w:jc w:val="center"/>
        </w:trPr>
        <w:tc>
          <w:tcPr>
            <w:tcW w:w="0" w:type="auto"/>
            <w:vAlign w:val="center"/>
            <w:hideMark/>
          </w:tcPr>
          <w:p w:rsidR="0034521F" w:rsidRDefault="0034521F">
            <w:pPr>
              <w:pStyle w:val="NormalWeb"/>
            </w:pPr>
            <w:r>
              <w:t>MARGINHEIGHT=x</w:t>
            </w:r>
          </w:p>
        </w:tc>
        <w:tc>
          <w:tcPr>
            <w:tcW w:w="0" w:type="auto"/>
            <w:vAlign w:val="center"/>
            <w:hideMark/>
          </w:tcPr>
          <w:p w:rsidR="0034521F" w:rsidRDefault="0034521F">
            <w:pPr>
              <w:pStyle w:val="NormalWeb"/>
            </w:pPr>
            <w:proofErr w:type="spellStart"/>
            <w:r>
              <w:t>Spaţiul</w:t>
            </w:r>
            <w:proofErr w:type="spellEnd"/>
            <w:r>
              <w:t xml:space="preserve"> </w:t>
            </w:r>
            <w:proofErr w:type="spellStart"/>
            <w:r>
              <w:t>suplimentar</w:t>
            </w:r>
            <w:proofErr w:type="spellEnd"/>
            <w:r>
              <w:t xml:space="preserve"> de </w:t>
            </w:r>
            <w:proofErr w:type="spellStart"/>
            <w:r>
              <w:t>deasupra</w:t>
            </w:r>
            <w:proofErr w:type="spellEnd"/>
            <w:r>
              <w:t xml:space="preserve"> </w:t>
            </w:r>
            <w:proofErr w:type="spellStart"/>
            <w:r>
              <w:t>şi</w:t>
            </w:r>
            <w:proofErr w:type="spellEnd"/>
            <w:r>
              <w:t xml:space="preserve"> </w:t>
            </w:r>
            <w:proofErr w:type="spellStart"/>
            <w:r>
              <w:t>dedesubtul</w:t>
            </w:r>
            <w:proofErr w:type="spellEnd"/>
            <w:r>
              <w:t xml:space="preserve"> </w:t>
            </w:r>
            <w:proofErr w:type="spellStart"/>
            <w:r>
              <w:t>unui</w:t>
            </w:r>
            <w:proofErr w:type="spellEnd"/>
            <w:r>
              <w:t xml:space="preserve"> </w:t>
            </w:r>
            <w:proofErr w:type="spellStart"/>
            <w:r>
              <w:t>anumit</w:t>
            </w:r>
            <w:proofErr w:type="spellEnd"/>
            <w:r>
              <w:t xml:space="preserve"> </w:t>
            </w:r>
            <w:proofErr w:type="spellStart"/>
            <w:r>
              <w:t>cadru</w:t>
            </w:r>
            <w:proofErr w:type="spellEnd"/>
          </w:p>
        </w:tc>
      </w:tr>
      <w:tr w:rsidR="0034521F" w:rsidTr="0034521F">
        <w:trPr>
          <w:tblCellSpacing w:w="0" w:type="dxa"/>
          <w:jc w:val="center"/>
        </w:trPr>
        <w:tc>
          <w:tcPr>
            <w:tcW w:w="0" w:type="auto"/>
            <w:shd w:val="clear" w:color="auto" w:fill="CCFB5D"/>
            <w:vAlign w:val="center"/>
            <w:hideMark/>
          </w:tcPr>
          <w:p w:rsidR="0034521F" w:rsidRDefault="0034521F">
            <w:pPr>
              <w:pStyle w:val="NormalWeb"/>
            </w:pPr>
            <w:r>
              <w:t>MARGINWIDTH=x</w:t>
            </w:r>
          </w:p>
        </w:tc>
        <w:tc>
          <w:tcPr>
            <w:tcW w:w="0" w:type="auto"/>
            <w:shd w:val="clear" w:color="auto" w:fill="CCFB5D"/>
            <w:vAlign w:val="center"/>
            <w:hideMark/>
          </w:tcPr>
          <w:p w:rsidR="0034521F" w:rsidRDefault="0034521F">
            <w:pPr>
              <w:pStyle w:val="NormalWeb"/>
            </w:pPr>
            <w:proofErr w:type="spellStart"/>
            <w:r>
              <w:t>Spaţiu</w:t>
            </w:r>
            <w:proofErr w:type="spellEnd"/>
            <w:r>
              <w:t xml:space="preserve"> </w:t>
            </w:r>
            <w:proofErr w:type="spellStart"/>
            <w:r>
              <w:t>suplimetar</w:t>
            </w:r>
            <w:proofErr w:type="spellEnd"/>
            <w:r>
              <w:t xml:space="preserve"> la </w:t>
            </w:r>
            <w:proofErr w:type="spellStart"/>
            <w:r>
              <w:t>stânga</w:t>
            </w:r>
            <w:proofErr w:type="spellEnd"/>
            <w:r>
              <w:t xml:space="preserve"> </w:t>
            </w:r>
            <w:proofErr w:type="spellStart"/>
            <w:r>
              <w:t>şi</w:t>
            </w:r>
            <w:proofErr w:type="spellEnd"/>
            <w:r>
              <w:t xml:space="preserve"> la </w:t>
            </w:r>
            <w:proofErr w:type="spellStart"/>
            <w:r>
              <w:t>dreapta</w:t>
            </w:r>
            <w:proofErr w:type="spellEnd"/>
            <w:r>
              <w:t xml:space="preserve"> </w:t>
            </w:r>
            <w:proofErr w:type="spellStart"/>
            <w:r>
              <w:t>unui</w:t>
            </w:r>
            <w:proofErr w:type="spellEnd"/>
            <w:r>
              <w:t xml:space="preserve"> </w:t>
            </w:r>
            <w:proofErr w:type="spellStart"/>
            <w:r>
              <w:t>anumit</w:t>
            </w:r>
            <w:proofErr w:type="spellEnd"/>
            <w:r>
              <w:t xml:space="preserve"> </w:t>
            </w:r>
            <w:proofErr w:type="spellStart"/>
            <w:r>
              <w:t>cadru</w:t>
            </w:r>
            <w:proofErr w:type="spellEnd"/>
          </w:p>
        </w:tc>
      </w:tr>
      <w:tr w:rsidR="0034521F" w:rsidTr="0034521F">
        <w:trPr>
          <w:tblCellSpacing w:w="0" w:type="dxa"/>
          <w:jc w:val="center"/>
        </w:trPr>
        <w:tc>
          <w:tcPr>
            <w:tcW w:w="0" w:type="auto"/>
            <w:vAlign w:val="center"/>
            <w:hideMark/>
          </w:tcPr>
          <w:p w:rsidR="0034521F" w:rsidRDefault="0034521F">
            <w:pPr>
              <w:pStyle w:val="NormalWeb"/>
            </w:pPr>
            <w:r>
              <w:t>&lt;NOFRAMES&gt; &lt;/NOFRAMES&gt;</w:t>
            </w:r>
          </w:p>
        </w:tc>
        <w:tc>
          <w:tcPr>
            <w:tcW w:w="0" w:type="auto"/>
            <w:vAlign w:val="center"/>
            <w:hideMark/>
          </w:tcPr>
          <w:p w:rsidR="0034521F" w:rsidRDefault="0034521F">
            <w:pPr>
              <w:pStyle w:val="NormalWeb"/>
            </w:pPr>
            <w:proofErr w:type="spellStart"/>
            <w:r>
              <w:t>Secţiunea</w:t>
            </w:r>
            <w:proofErr w:type="spellEnd"/>
            <w:r>
              <w:t xml:space="preserve"> de </w:t>
            </w:r>
            <w:proofErr w:type="spellStart"/>
            <w:r>
              <w:t>pagină</w:t>
            </w:r>
            <w:proofErr w:type="spellEnd"/>
            <w:r>
              <w:t xml:space="preserve"> </w:t>
            </w:r>
            <w:proofErr w:type="spellStart"/>
            <w:r>
              <w:t>afişată</w:t>
            </w:r>
            <w:proofErr w:type="spellEnd"/>
            <w:r>
              <w:t xml:space="preserve"> </w:t>
            </w:r>
            <w:proofErr w:type="spellStart"/>
            <w:r>
              <w:t>pentru</w:t>
            </w:r>
            <w:proofErr w:type="spellEnd"/>
            <w:r>
              <w:t xml:space="preserve"> </w:t>
            </w:r>
            <w:proofErr w:type="spellStart"/>
            <w:r>
              <w:t>utilizatorii</w:t>
            </w:r>
            <w:proofErr w:type="spellEnd"/>
            <w:r>
              <w:t xml:space="preserve"> care nu pot </w:t>
            </w:r>
            <w:proofErr w:type="spellStart"/>
            <w:r>
              <w:t>vedea</w:t>
            </w:r>
            <w:proofErr w:type="spellEnd"/>
            <w:r>
              <w:t xml:space="preserve"> un </w:t>
            </w:r>
            <w:proofErr w:type="spellStart"/>
            <w:r>
              <w:t>cadru</w:t>
            </w:r>
            <w:proofErr w:type="spellEnd"/>
          </w:p>
        </w:tc>
      </w:tr>
      <w:tr w:rsidR="0034521F" w:rsidTr="0034521F">
        <w:trPr>
          <w:tblCellSpacing w:w="0" w:type="dxa"/>
          <w:jc w:val="center"/>
        </w:trPr>
        <w:tc>
          <w:tcPr>
            <w:tcW w:w="0" w:type="auto"/>
            <w:shd w:val="clear" w:color="auto" w:fill="CCFB5D"/>
            <w:vAlign w:val="center"/>
            <w:hideMark/>
          </w:tcPr>
          <w:p w:rsidR="0034521F" w:rsidRDefault="0034521F">
            <w:pPr>
              <w:pStyle w:val="NormalWeb"/>
            </w:pPr>
            <w:r>
              <w:t>&lt;IFRAME&gt;</w:t>
            </w:r>
          </w:p>
        </w:tc>
        <w:tc>
          <w:tcPr>
            <w:tcW w:w="0" w:type="auto"/>
            <w:shd w:val="clear" w:color="auto" w:fill="CCFB5D"/>
            <w:vAlign w:val="center"/>
            <w:hideMark/>
          </w:tcPr>
          <w:p w:rsidR="0034521F" w:rsidRDefault="0034521F">
            <w:pPr>
              <w:pStyle w:val="NormalWeb"/>
            </w:pPr>
            <w:proofErr w:type="spellStart"/>
            <w:r>
              <w:t>Cadru</w:t>
            </w:r>
            <w:proofErr w:type="spellEnd"/>
            <w:r>
              <w:t xml:space="preserve"> intern (</w:t>
            </w:r>
            <w:proofErr w:type="spellStart"/>
            <w:r>
              <w:t>numai</w:t>
            </w:r>
            <w:proofErr w:type="spellEnd"/>
            <w:r>
              <w:t xml:space="preserve"> </w:t>
            </w:r>
            <w:proofErr w:type="spellStart"/>
            <w:r>
              <w:t>pentru</w:t>
            </w:r>
            <w:proofErr w:type="spellEnd"/>
            <w:r>
              <w:t xml:space="preserve"> IE)</w:t>
            </w:r>
          </w:p>
        </w:tc>
      </w:tr>
      <w:tr w:rsidR="0034521F" w:rsidTr="0034521F">
        <w:trPr>
          <w:tblCellSpacing w:w="0" w:type="dxa"/>
          <w:jc w:val="center"/>
        </w:trPr>
        <w:tc>
          <w:tcPr>
            <w:tcW w:w="0" w:type="auto"/>
            <w:vAlign w:val="center"/>
            <w:hideMark/>
          </w:tcPr>
          <w:p w:rsidR="0034521F" w:rsidRDefault="0034521F">
            <w:pPr>
              <w:pStyle w:val="NormalWeb"/>
            </w:pPr>
            <w:r>
              <w:t>SRC=</w:t>
            </w:r>
            <w:proofErr w:type="spellStart"/>
            <w:r>
              <w:t>url</w:t>
            </w:r>
            <w:proofErr w:type="spellEnd"/>
          </w:p>
        </w:tc>
        <w:tc>
          <w:tcPr>
            <w:tcW w:w="0" w:type="auto"/>
            <w:vAlign w:val="center"/>
            <w:hideMark/>
          </w:tcPr>
          <w:p w:rsidR="0034521F" w:rsidRDefault="0034521F">
            <w:pPr>
              <w:pStyle w:val="NormalWeb"/>
            </w:pPr>
            <w:proofErr w:type="spellStart"/>
            <w:r>
              <w:t>Sursa</w:t>
            </w:r>
            <w:proofErr w:type="spellEnd"/>
            <w:r>
              <w:t xml:space="preserve"> </w:t>
            </w:r>
            <w:proofErr w:type="spellStart"/>
            <w:r>
              <w:t>cadrului</w:t>
            </w:r>
            <w:proofErr w:type="spellEnd"/>
          </w:p>
        </w:tc>
      </w:tr>
      <w:tr w:rsidR="0034521F" w:rsidTr="0034521F">
        <w:trPr>
          <w:tblCellSpacing w:w="0" w:type="dxa"/>
          <w:jc w:val="center"/>
        </w:trPr>
        <w:tc>
          <w:tcPr>
            <w:tcW w:w="0" w:type="auto"/>
            <w:shd w:val="clear" w:color="auto" w:fill="CCFB5D"/>
            <w:vAlign w:val="center"/>
            <w:hideMark/>
          </w:tcPr>
          <w:p w:rsidR="0034521F" w:rsidRDefault="0034521F">
            <w:pPr>
              <w:pStyle w:val="NormalWeb"/>
            </w:pPr>
            <w:r>
              <w:t>NAME=s</w:t>
            </w:r>
          </w:p>
        </w:tc>
        <w:tc>
          <w:tcPr>
            <w:tcW w:w="0" w:type="auto"/>
            <w:shd w:val="clear" w:color="auto" w:fill="CCFB5D"/>
            <w:vAlign w:val="center"/>
            <w:hideMark/>
          </w:tcPr>
          <w:p w:rsidR="0034521F" w:rsidRDefault="0034521F">
            <w:pPr>
              <w:pStyle w:val="NormalWeb"/>
            </w:pPr>
            <w:proofErr w:type="spellStart"/>
            <w:r>
              <w:t>Numele</w:t>
            </w:r>
            <w:proofErr w:type="spellEnd"/>
            <w:r>
              <w:t xml:space="preserve"> </w:t>
            </w:r>
            <w:proofErr w:type="spellStart"/>
            <w:r>
              <w:t>ferestrei</w:t>
            </w:r>
            <w:proofErr w:type="spellEnd"/>
            <w:r>
              <w:t xml:space="preserve"> (</w:t>
            </w:r>
            <w:proofErr w:type="spellStart"/>
            <w:r>
              <w:t>util</w:t>
            </w:r>
            <w:proofErr w:type="spellEnd"/>
            <w:r>
              <w:t xml:space="preserve"> </w:t>
            </w:r>
            <w:proofErr w:type="spellStart"/>
            <w:r>
              <w:t>pentru</w:t>
            </w:r>
            <w:proofErr w:type="spellEnd"/>
            <w:r>
              <w:t xml:space="preserve"> TARGET)</w:t>
            </w:r>
          </w:p>
        </w:tc>
      </w:tr>
      <w:tr w:rsidR="0034521F" w:rsidTr="0034521F">
        <w:trPr>
          <w:tblCellSpacing w:w="0" w:type="dxa"/>
          <w:jc w:val="center"/>
        </w:trPr>
        <w:tc>
          <w:tcPr>
            <w:tcW w:w="0" w:type="auto"/>
            <w:vAlign w:val="center"/>
            <w:hideMark/>
          </w:tcPr>
          <w:p w:rsidR="0034521F" w:rsidRDefault="0034521F">
            <w:pPr>
              <w:pStyle w:val="NormalWeb"/>
            </w:pPr>
            <w:r>
              <w:t>HEIGHT=x</w:t>
            </w:r>
          </w:p>
        </w:tc>
        <w:tc>
          <w:tcPr>
            <w:tcW w:w="0" w:type="auto"/>
            <w:vAlign w:val="center"/>
            <w:hideMark/>
          </w:tcPr>
          <w:p w:rsidR="0034521F" w:rsidRDefault="0034521F">
            <w:pPr>
              <w:pStyle w:val="NormalWeb"/>
            </w:pPr>
            <w:proofErr w:type="spellStart"/>
            <w:r>
              <w:t>Înăţtimea</w:t>
            </w:r>
            <w:proofErr w:type="spellEnd"/>
            <w:r>
              <w:t xml:space="preserve"> </w:t>
            </w:r>
            <w:proofErr w:type="spellStart"/>
            <w:r>
              <w:t>cadrului</w:t>
            </w:r>
            <w:proofErr w:type="spellEnd"/>
            <w:r>
              <w:t xml:space="preserve"> </w:t>
            </w:r>
            <w:proofErr w:type="spellStart"/>
            <w:r>
              <w:t>înglobat</w:t>
            </w:r>
            <w:proofErr w:type="spellEnd"/>
          </w:p>
        </w:tc>
      </w:tr>
      <w:tr w:rsidR="0034521F" w:rsidTr="0034521F">
        <w:trPr>
          <w:tblCellSpacing w:w="0" w:type="dxa"/>
          <w:jc w:val="center"/>
        </w:trPr>
        <w:tc>
          <w:tcPr>
            <w:tcW w:w="0" w:type="auto"/>
            <w:shd w:val="clear" w:color="auto" w:fill="CCFB5D"/>
            <w:vAlign w:val="center"/>
            <w:hideMark/>
          </w:tcPr>
          <w:p w:rsidR="0034521F" w:rsidRDefault="0034521F">
            <w:pPr>
              <w:pStyle w:val="NormalWeb"/>
            </w:pPr>
            <w:r>
              <w:t>WIDTH=x</w:t>
            </w:r>
          </w:p>
        </w:tc>
        <w:tc>
          <w:tcPr>
            <w:tcW w:w="0" w:type="auto"/>
            <w:shd w:val="clear" w:color="auto" w:fill="CCFB5D"/>
            <w:vAlign w:val="center"/>
            <w:hideMark/>
          </w:tcPr>
          <w:p w:rsidR="0034521F" w:rsidRDefault="0034521F">
            <w:pPr>
              <w:pStyle w:val="NormalWeb"/>
            </w:pPr>
            <w:proofErr w:type="spellStart"/>
            <w:r>
              <w:t>Lăţimea</w:t>
            </w:r>
            <w:proofErr w:type="spellEnd"/>
            <w:r>
              <w:t xml:space="preserve"> </w:t>
            </w:r>
            <w:proofErr w:type="spellStart"/>
            <w:r>
              <w:t>cadrului</w:t>
            </w:r>
            <w:proofErr w:type="spellEnd"/>
            <w:r>
              <w:t xml:space="preserve"> </w:t>
            </w:r>
            <w:proofErr w:type="spellStart"/>
            <w:r>
              <w:t>înglobat</w:t>
            </w:r>
            <w:proofErr w:type="spellEnd"/>
          </w:p>
        </w:tc>
      </w:tr>
    </w:tbl>
    <w:p w:rsidR="0034521F" w:rsidRDefault="0034521F"/>
    <w:p w:rsidR="0034521F" w:rsidRDefault="0034521F" w:rsidP="0034521F">
      <w:pPr>
        <w:pStyle w:val="NormalWeb"/>
        <w:rPr>
          <w:color w:val="000000"/>
          <w:sz w:val="27"/>
          <w:szCs w:val="27"/>
        </w:rPr>
      </w:pPr>
      <w:bookmarkStart w:id="10" w:name="6"/>
      <w:proofErr w:type="spellStart"/>
      <w:r>
        <w:rPr>
          <w:rStyle w:val="Strong"/>
          <w:color w:val="000000"/>
          <w:sz w:val="27"/>
          <w:szCs w:val="27"/>
          <w:u w:val="single"/>
        </w:rPr>
        <w:t>Marcaje</w:t>
      </w:r>
      <w:proofErr w:type="spellEnd"/>
      <w:r>
        <w:rPr>
          <w:rStyle w:val="Strong"/>
          <w:color w:val="000000"/>
          <w:sz w:val="27"/>
          <w:szCs w:val="27"/>
          <w:u w:val="single"/>
        </w:rPr>
        <w:t xml:space="preserve"> </w:t>
      </w:r>
      <w:proofErr w:type="spellStart"/>
      <w:r>
        <w:rPr>
          <w:rStyle w:val="Strong"/>
          <w:color w:val="000000"/>
          <w:sz w:val="27"/>
          <w:szCs w:val="27"/>
          <w:u w:val="single"/>
        </w:rPr>
        <w:t>pentru</w:t>
      </w:r>
      <w:proofErr w:type="spellEnd"/>
      <w:r>
        <w:rPr>
          <w:rStyle w:val="Strong"/>
          <w:color w:val="000000"/>
          <w:sz w:val="27"/>
          <w:szCs w:val="27"/>
          <w:u w:val="single"/>
        </w:rPr>
        <w:t xml:space="preserve"> </w:t>
      </w:r>
      <w:proofErr w:type="spellStart"/>
      <w:r>
        <w:rPr>
          <w:rStyle w:val="Strong"/>
          <w:color w:val="000000"/>
          <w:sz w:val="27"/>
          <w:szCs w:val="27"/>
          <w:u w:val="single"/>
        </w:rPr>
        <w:t>tabele</w:t>
      </w:r>
      <w:proofErr w:type="spellEnd"/>
    </w:p>
    <w:tbl>
      <w:tblPr>
        <w:tblW w:w="4000" w:type="pct"/>
        <w:jc w:val="center"/>
        <w:tblCellSpacing w:w="0" w:type="dxa"/>
        <w:tblCellMar>
          <w:top w:w="105" w:type="dxa"/>
          <w:left w:w="105" w:type="dxa"/>
          <w:bottom w:w="105" w:type="dxa"/>
          <w:right w:w="105" w:type="dxa"/>
        </w:tblCellMar>
        <w:tblLook w:val="04A0" w:firstRow="1" w:lastRow="0" w:firstColumn="1" w:lastColumn="0" w:noHBand="0" w:noVBand="1"/>
      </w:tblPr>
      <w:tblGrid>
        <w:gridCol w:w="2717"/>
        <w:gridCol w:w="5825"/>
      </w:tblGrid>
      <w:tr w:rsidR="0034521F" w:rsidTr="0034521F">
        <w:trPr>
          <w:tblCellSpacing w:w="0" w:type="dxa"/>
          <w:jc w:val="center"/>
        </w:trPr>
        <w:tc>
          <w:tcPr>
            <w:tcW w:w="1550" w:type="pct"/>
            <w:shd w:val="clear" w:color="auto" w:fill="CFECEC"/>
            <w:vAlign w:val="center"/>
            <w:hideMark/>
          </w:tcPr>
          <w:bookmarkEnd w:id="10"/>
          <w:p w:rsidR="0034521F" w:rsidRDefault="0034521F">
            <w:pPr>
              <w:pStyle w:val="NormalWeb"/>
            </w:pPr>
            <w:r>
              <w:t>&lt;TABLE&gt; &lt;/TABLE&gt;</w:t>
            </w:r>
          </w:p>
        </w:tc>
        <w:tc>
          <w:tcPr>
            <w:tcW w:w="3450" w:type="pct"/>
            <w:shd w:val="clear" w:color="auto" w:fill="CFECEC"/>
            <w:vAlign w:val="center"/>
            <w:hideMark/>
          </w:tcPr>
          <w:p w:rsidR="0034521F" w:rsidRDefault="0034521F">
            <w:pPr>
              <w:pStyle w:val="NormalWeb"/>
            </w:pPr>
            <w:proofErr w:type="spellStart"/>
            <w:r>
              <w:t>Tabel</w:t>
            </w:r>
            <w:proofErr w:type="spellEnd"/>
            <w:r>
              <w:t xml:space="preserve"> HTML</w:t>
            </w:r>
          </w:p>
        </w:tc>
      </w:tr>
      <w:tr w:rsidR="0034521F" w:rsidTr="0034521F">
        <w:trPr>
          <w:tblCellSpacing w:w="0" w:type="dxa"/>
          <w:jc w:val="center"/>
        </w:trPr>
        <w:tc>
          <w:tcPr>
            <w:tcW w:w="0" w:type="auto"/>
            <w:vAlign w:val="center"/>
            <w:hideMark/>
          </w:tcPr>
          <w:p w:rsidR="0034521F" w:rsidRDefault="0034521F">
            <w:pPr>
              <w:pStyle w:val="NormalWeb"/>
            </w:pPr>
            <w:r>
              <w:lastRenderedPageBreak/>
              <w:t>BORDER=x</w:t>
            </w:r>
          </w:p>
        </w:tc>
        <w:tc>
          <w:tcPr>
            <w:tcW w:w="0" w:type="auto"/>
            <w:vAlign w:val="center"/>
            <w:hideMark/>
          </w:tcPr>
          <w:p w:rsidR="0034521F" w:rsidRDefault="0034521F">
            <w:pPr>
              <w:pStyle w:val="NormalWeb"/>
            </w:pPr>
            <w:proofErr w:type="spellStart"/>
            <w:r>
              <w:t>Chenarul</w:t>
            </w:r>
            <w:proofErr w:type="spellEnd"/>
            <w:r>
              <w:t xml:space="preserve"> </w:t>
            </w:r>
            <w:proofErr w:type="spellStart"/>
            <w:r>
              <w:t>tabelului</w:t>
            </w:r>
            <w:proofErr w:type="spellEnd"/>
          </w:p>
        </w:tc>
      </w:tr>
      <w:tr w:rsidR="0034521F" w:rsidTr="0034521F">
        <w:trPr>
          <w:tblCellSpacing w:w="0" w:type="dxa"/>
          <w:jc w:val="center"/>
        </w:trPr>
        <w:tc>
          <w:tcPr>
            <w:tcW w:w="0" w:type="auto"/>
            <w:shd w:val="clear" w:color="auto" w:fill="CFECEC"/>
            <w:vAlign w:val="center"/>
            <w:hideMark/>
          </w:tcPr>
          <w:p w:rsidR="0034521F" w:rsidRDefault="0034521F">
            <w:pPr>
              <w:pStyle w:val="NormalWeb"/>
            </w:pPr>
            <w:r>
              <w:t>CELLPADDING=x</w:t>
            </w:r>
          </w:p>
        </w:tc>
        <w:tc>
          <w:tcPr>
            <w:tcW w:w="0" w:type="auto"/>
            <w:shd w:val="clear" w:color="auto" w:fill="CFECEC"/>
            <w:vAlign w:val="center"/>
            <w:hideMark/>
          </w:tcPr>
          <w:p w:rsidR="0034521F" w:rsidRDefault="0034521F">
            <w:pPr>
              <w:pStyle w:val="NormalWeb"/>
            </w:pPr>
            <w:proofErr w:type="spellStart"/>
            <w:r>
              <w:t>Spaţiul</w:t>
            </w:r>
            <w:proofErr w:type="spellEnd"/>
            <w:r>
              <w:t xml:space="preserve"> </w:t>
            </w:r>
            <w:proofErr w:type="spellStart"/>
            <w:r>
              <w:t>suplimentar</w:t>
            </w:r>
            <w:proofErr w:type="spellEnd"/>
            <w:r>
              <w:t xml:space="preserve"> </w:t>
            </w:r>
            <w:proofErr w:type="spellStart"/>
            <w:r>
              <w:t>în</w:t>
            </w:r>
            <w:proofErr w:type="spellEnd"/>
            <w:r>
              <w:t xml:space="preserve"> </w:t>
            </w:r>
            <w:proofErr w:type="spellStart"/>
            <w:r>
              <w:t>cadrul</w:t>
            </w:r>
            <w:proofErr w:type="spellEnd"/>
            <w:r>
              <w:t xml:space="preserve"> </w:t>
            </w:r>
            <w:proofErr w:type="spellStart"/>
            <w:r>
              <w:t>celulelor</w:t>
            </w:r>
            <w:proofErr w:type="spellEnd"/>
            <w:r>
              <w:t xml:space="preserve"> </w:t>
            </w:r>
            <w:proofErr w:type="spellStart"/>
            <w:r>
              <w:t>tabelului</w:t>
            </w:r>
            <w:proofErr w:type="spellEnd"/>
          </w:p>
        </w:tc>
      </w:tr>
      <w:tr w:rsidR="0034521F" w:rsidTr="0034521F">
        <w:trPr>
          <w:tblCellSpacing w:w="0" w:type="dxa"/>
          <w:jc w:val="center"/>
        </w:trPr>
        <w:tc>
          <w:tcPr>
            <w:tcW w:w="0" w:type="auto"/>
            <w:vAlign w:val="center"/>
            <w:hideMark/>
          </w:tcPr>
          <w:p w:rsidR="0034521F" w:rsidRDefault="0034521F">
            <w:pPr>
              <w:pStyle w:val="NormalWeb"/>
            </w:pPr>
            <w:r>
              <w:t>CELLSPACING=x</w:t>
            </w:r>
          </w:p>
        </w:tc>
        <w:tc>
          <w:tcPr>
            <w:tcW w:w="0" w:type="auto"/>
            <w:vAlign w:val="center"/>
            <w:hideMark/>
          </w:tcPr>
          <w:p w:rsidR="0034521F" w:rsidRDefault="0034521F">
            <w:pPr>
              <w:pStyle w:val="NormalWeb"/>
            </w:pPr>
            <w:proofErr w:type="spellStart"/>
            <w:r>
              <w:t>Spaţiul</w:t>
            </w:r>
            <w:proofErr w:type="spellEnd"/>
            <w:r>
              <w:t xml:space="preserve"> </w:t>
            </w:r>
            <w:proofErr w:type="spellStart"/>
            <w:r>
              <w:t>suplimentar</w:t>
            </w:r>
            <w:proofErr w:type="spellEnd"/>
            <w:r>
              <w:t xml:space="preserve"> </w:t>
            </w:r>
            <w:proofErr w:type="spellStart"/>
            <w:r>
              <w:t>între</w:t>
            </w:r>
            <w:proofErr w:type="spellEnd"/>
            <w:r>
              <w:t xml:space="preserve"> </w:t>
            </w:r>
            <w:proofErr w:type="spellStart"/>
            <w:r>
              <w:t>celulele</w:t>
            </w:r>
            <w:proofErr w:type="spellEnd"/>
            <w:r>
              <w:t xml:space="preserve"> </w:t>
            </w:r>
            <w:proofErr w:type="spellStart"/>
            <w:r>
              <w:t>tabelului</w:t>
            </w:r>
            <w:proofErr w:type="spellEnd"/>
          </w:p>
        </w:tc>
      </w:tr>
      <w:tr w:rsidR="0034521F" w:rsidTr="0034521F">
        <w:trPr>
          <w:tblCellSpacing w:w="0" w:type="dxa"/>
          <w:jc w:val="center"/>
        </w:trPr>
        <w:tc>
          <w:tcPr>
            <w:tcW w:w="0" w:type="auto"/>
            <w:shd w:val="clear" w:color="auto" w:fill="CFECEC"/>
            <w:vAlign w:val="center"/>
            <w:hideMark/>
          </w:tcPr>
          <w:p w:rsidR="0034521F" w:rsidRDefault="0034521F">
            <w:pPr>
              <w:pStyle w:val="NormalWeb"/>
            </w:pPr>
            <w:r>
              <w:t>WIDTH=x</w:t>
            </w:r>
          </w:p>
        </w:tc>
        <w:tc>
          <w:tcPr>
            <w:tcW w:w="0" w:type="auto"/>
            <w:shd w:val="clear" w:color="auto" w:fill="CFECEC"/>
            <w:vAlign w:val="center"/>
            <w:hideMark/>
          </w:tcPr>
          <w:p w:rsidR="0034521F" w:rsidRDefault="0034521F">
            <w:pPr>
              <w:pStyle w:val="NormalWeb"/>
            </w:pPr>
            <w:proofErr w:type="spellStart"/>
            <w:r>
              <w:t>Lăţimea</w:t>
            </w:r>
            <w:proofErr w:type="spellEnd"/>
            <w:r>
              <w:t xml:space="preserve"> </w:t>
            </w:r>
            <w:proofErr w:type="spellStart"/>
            <w:r>
              <w:t>impusă</w:t>
            </w:r>
            <w:proofErr w:type="spellEnd"/>
            <w:r>
              <w:t xml:space="preserve"> </w:t>
            </w:r>
            <w:proofErr w:type="spellStart"/>
            <w:r>
              <w:t>tabelului</w:t>
            </w:r>
            <w:proofErr w:type="spellEnd"/>
          </w:p>
        </w:tc>
      </w:tr>
      <w:tr w:rsidR="0034521F" w:rsidTr="0034521F">
        <w:trPr>
          <w:tblCellSpacing w:w="0" w:type="dxa"/>
          <w:jc w:val="center"/>
        </w:trPr>
        <w:tc>
          <w:tcPr>
            <w:tcW w:w="0" w:type="auto"/>
            <w:vAlign w:val="center"/>
            <w:hideMark/>
          </w:tcPr>
          <w:p w:rsidR="0034521F" w:rsidRDefault="0034521F">
            <w:pPr>
              <w:pStyle w:val="NormalWeb"/>
            </w:pPr>
            <w:r>
              <w:t>FRAME=</w:t>
            </w:r>
            <w:proofErr w:type="spellStart"/>
            <w:r>
              <w:t>valoare</w:t>
            </w:r>
            <w:proofErr w:type="spellEnd"/>
          </w:p>
        </w:tc>
        <w:tc>
          <w:tcPr>
            <w:tcW w:w="0" w:type="auto"/>
            <w:vAlign w:val="center"/>
            <w:hideMark/>
          </w:tcPr>
          <w:p w:rsidR="0034521F" w:rsidRDefault="0034521F">
            <w:pPr>
              <w:pStyle w:val="NormalWeb"/>
            </w:pPr>
            <w:proofErr w:type="spellStart"/>
            <w:r>
              <w:t>Ajustarea</w:t>
            </w:r>
            <w:proofErr w:type="spellEnd"/>
            <w:r>
              <w:t xml:space="preserve"> </w:t>
            </w:r>
            <w:proofErr w:type="spellStart"/>
            <w:r>
              <w:t>fină</w:t>
            </w:r>
            <w:proofErr w:type="spellEnd"/>
            <w:r>
              <w:t xml:space="preserve"> a </w:t>
            </w:r>
            <w:proofErr w:type="spellStart"/>
            <w:r>
              <w:t>tabelului</w:t>
            </w:r>
            <w:proofErr w:type="spellEnd"/>
          </w:p>
        </w:tc>
      </w:tr>
      <w:tr w:rsidR="0034521F" w:rsidTr="0034521F">
        <w:trPr>
          <w:tblCellSpacing w:w="0" w:type="dxa"/>
          <w:jc w:val="center"/>
        </w:trPr>
        <w:tc>
          <w:tcPr>
            <w:tcW w:w="0" w:type="auto"/>
            <w:shd w:val="clear" w:color="auto" w:fill="CFECEC"/>
            <w:vAlign w:val="center"/>
            <w:hideMark/>
          </w:tcPr>
          <w:p w:rsidR="0034521F" w:rsidRDefault="0034521F">
            <w:pPr>
              <w:pStyle w:val="NormalWeb"/>
            </w:pPr>
            <w:r>
              <w:t>RULES=</w:t>
            </w:r>
            <w:proofErr w:type="spellStart"/>
            <w:r>
              <w:t>valoare</w:t>
            </w:r>
            <w:proofErr w:type="spellEnd"/>
          </w:p>
        </w:tc>
        <w:tc>
          <w:tcPr>
            <w:tcW w:w="0" w:type="auto"/>
            <w:shd w:val="clear" w:color="auto" w:fill="CFECEC"/>
            <w:vAlign w:val="center"/>
            <w:hideMark/>
          </w:tcPr>
          <w:p w:rsidR="0034521F" w:rsidRDefault="0034521F">
            <w:pPr>
              <w:pStyle w:val="NormalWeb"/>
            </w:pPr>
            <w:proofErr w:type="spellStart"/>
            <w:r>
              <w:t>Ajustarea</w:t>
            </w:r>
            <w:proofErr w:type="spellEnd"/>
            <w:r>
              <w:t xml:space="preserve"> </w:t>
            </w:r>
            <w:proofErr w:type="spellStart"/>
            <w:r>
              <w:t>fină</w:t>
            </w:r>
            <w:proofErr w:type="spellEnd"/>
            <w:r>
              <w:t xml:space="preserve"> a </w:t>
            </w:r>
            <w:proofErr w:type="spellStart"/>
            <w:r>
              <w:t>riglelor</w:t>
            </w:r>
            <w:proofErr w:type="spellEnd"/>
            <w:r>
              <w:t xml:space="preserve"> </w:t>
            </w:r>
            <w:proofErr w:type="spellStart"/>
            <w:r>
              <w:t>tabelului</w:t>
            </w:r>
            <w:proofErr w:type="spellEnd"/>
          </w:p>
        </w:tc>
      </w:tr>
      <w:tr w:rsidR="0034521F" w:rsidTr="0034521F">
        <w:trPr>
          <w:tblCellSpacing w:w="0" w:type="dxa"/>
          <w:jc w:val="center"/>
        </w:trPr>
        <w:tc>
          <w:tcPr>
            <w:tcW w:w="0" w:type="auto"/>
            <w:vAlign w:val="center"/>
            <w:hideMark/>
          </w:tcPr>
          <w:p w:rsidR="0034521F" w:rsidRDefault="0034521F">
            <w:pPr>
              <w:pStyle w:val="NormalWeb"/>
            </w:pPr>
            <w:r>
              <w:t xml:space="preserve">BORDERCOLOR = </w:t>
            </w:r>
            <w:proofErr w:type="spellStart"/>
            <w:r>
              <w:t>culoare</w:t>
            </w:r>
            <w:proofErr w:type="spellEnd"/>
          </w:p>
        </w:tc>
        <w:tc>
          <w:tcPr>
            <w:tcW w:w="0" w:type="auto"/>
            <w:vAlign w:val="center"/>
            <w:hideMark/>
          </w:tcPr>
          <w:p w:rsidR="0034521F" w:rsidRDefault="0034521F">
            <w:pPr>
              <w:pStyle w:val="NormalWeb"/>
            </w:pPr>
            <w:proofErr w:type="spellStart"/>
            <w:r>
              <w:t>Specifică</w:t>
            </w:r>
            <w:proofErr w:type="spellEnd"/>
            <w:r>
              <w:t xml:space="preserve"> </w:t>
            </w:r>
            <w:proofErr w:type="spellStart"/>
            <w:r>
              <w:t>culoarea</w:t>
            </w:r>
            <w:proofErr w:type="spellEnd"/>
            <w:r>
              <w:t xml:space="preserve"> </w:t>
            </w:r>
            <w:proofErr w:type="spellStart"/>
            <w:r>
              <w:t>chenarului</w:t>
            </w:r>
            <w:proofErr w:type="spellEnd"/>
            <w:r>
              <w:t xml:space="preserve"> </w:t>
            </w:r>
            <w:proofErr w:type="spellStart"/>
            <w:r>
              <w:t>tabelului</w:t>
            </w:r>
            <w:proofErr w:type="spellEnd"/>
          </w:p>
        </w:tc>
      </w:tr>
      <w:tr w:rsidR="0034521F" w:rsidTr="0034521F">
        <w:trPr>
          <w:tblCellSpacing w:w="0" w:type="dxa"/>
          <w:jc w:val="center"/>
        </w:trPr>
        <w:tc>
          <w:tcPr>
            <w:tcW w:w="0" w:type="auto"/>
            <w:shd w:val="clear" w:color="auto" w:fill="CFECEC"/>
            <w:vAlign w:val="center"/>
            <w:hideMark/>
          </w:tcPr>
          <w:p w:rsidR="0034521F" w:rsidRDefault="0034521F">
            <w:pPr>
              <w:pStyle w:val="NormalWeb"/>
            </w:pPr>
            <w:r>
              <w:t xml:space="preserve">BORDERCOLORLIGHT = </w:t>
            </w:r>
            <w:proofErr w:type="spellStart"/>
            <w:r>
              <w:t>culoare</w:t>
            </w:r>
            <w:proofErr w:type="spellEnd"/>
          </w:p>
        </w:tc>
        <w:tc>
          <w:tcPr>
            <w:tcW w:w="0" w:type="auto"/>
            <w:shd w:val="clear" w:color="auto" w:fill="CFECEC"/>
            <w:vAlign w:val="center"/>
            <w:hideMark/>
          </w:tcPr>
          <w:p w:rsidR="0034521F" w:rsidRDefault="0034521F">
            <w:pPr>
              <w:pStyle w:val="NormalWeb"/>
            </w:pPr>
            <w:proofErr w:type="spellStart"/>
            <w:r>
              <w:t>Cea</w:t>
            </w:r>
            <w:proofErr w:type="spellEnd"/>
            <w:r>
              <w:t xml:space="preserve"> </w:t>
            </w:r>
            <w:proofErr w:type="spellStart"/>
            <w:r>
              <w:t>mai</w:t>
            </w:r>
            <w:proofErr w:type="spellEnd"/>
            <w:r>
              <w:t xml:space="preserve"> </w:t>
            </w:r>
            <w:proofErr w:type="spellStart"/>
            <w:r>
              <w:t>deschisă</w:t>
            </w:r>
            <w:proofErr w:type="spellEnd"/>
            <w:r>
              <w:t xml:space="preserve"> </w:t>
            </w:r>
            <w:proofErr w:type="spellStart"/>
            <w:r>
              <w:t>culoare</w:t>
            </w:r>
            <w:proofErr w:type="spellEnd"/>
            <w:r>
              <w:t xml:space="preserve"> din </w:t>
            </w:r>
            <w:proofErr w:type="spellStart"/>
            <w:r>
              <w:t>cele</w:t>
            </w:r>
            <w:proofErr w:type="spellEnd"/>
            <w:r>
              <w:t xml:space="preserve"> </w:t>
            </w:r>
            <w:proofErr w:type="spellStart"/>
            <w:r>
              <w:t>două</w:t>
            </w:r>
            <w:proofErr w:type="spellEnd"/>
            <w:r>
              <w:t xml:space="preserve"> </w:t>
            </w:r>
            <w:proofErr w:type="spellStart"/>
            <w:r>
              <w:t>culori</w:t>
            </w:r>
            <w:proofErr w:type="spellEnd"/>
            <w:r>
              <w:t xml:space="preserve"> </w:t>
            </w:r>
            <w:proofErr w:type="spellStart"/>
            <w:r>
              <w:t>specificate</w:t>
            </w:r>
            <w:proofErr w:type="spellEnd"/>
          </w:p>
        </w:tc>
      </w:tr>
      <w:tr w:rsidR="0034521F" w:rsidTr="0034521F">
        <w:trPr>
          <w:tblCellSpacing w:w="0" w:type="dxa"/>
          <w:jc w:val="center"/>
        </w:trPr>
        <w:tc>
          <w:tcPr>
            <w:tcW w:w="0" w:type="auto"/>
            <w:vAlign w:val="center"/>
            <w:hideMark/>
          </w:tcPr>
          <w:p w:rsidR="0034521F" w:rsidRDefault="0034521F">
            <w:pPr>
              <w:pStyle w:val="NormalWeb"/>
            </w:pPr>
            <w:r>
              <w:t xml:space="preserve">BORDERCOLORDARK = </w:t>
            </w:r>
            <w:proofErr w:type="spellStart"/>
            <w:r>
              <w:t>culoare</w:t>
            </w:r>
            <w:proofErr w:type="spellEnd"/>
          </w:p>
        </w:tc>
        <w:tc>
          <w:tcPr>
            <w:tcW w:w="0" w:type="auto"/>
            <w:vAlign w:val="center"/>
            <w:hideMark/>
          </w:tcPr>
          <w:p w:rsidR="0034521F" w:rsidRDefault="0034521F">
            <w:pPr>
              <w:pStyle w:val="NormalWeb"/>
            </w:pPr>
            <w:proofErr w:type="spellStart"/>
            <w:r>
              <w:t>Cea</w:t>
            </w:r>
            <w:proofErr w:type="spellEnd"/>
            <w:r>
              <w:t xml:space="preserve"> </w:t>
            </w:r>
            <w:proofErr w:type="spellStart"/>
            <w:r>
              <w:t>mai</w:t>
            </w:r>
            <w:proofErr w:type="spellEnd"/>
            <w:r>
              <w:t xml:space="preserve"> </w:t>
            </w:r>
            <w:proofErr w:type="spellStart"/>
            <w:r>
              <w:t>închisă</w:t>
            </w:r>
            <w:proofErr w:type="spellEnd"/>
            <w:r>
              <w:t xml:space="preserve"> </w:t>
            </w:r>
            <w:proofErr w:type="spellStart"/>
            <w:r>
              <w:t>culoare</w:t>
            </w:r>
            <w:proofErr w:type="spellEnd"/>
            <w:r>
              <w:t xml:space="preserve"> din </w:t>
            </w:r>
            <w:proofErr w:type="spellStart"/>
            <w:r>
              <w:t>cele</w:t>
            </w:r>
            <w:proofErr w:type="spellEnd"/>
            <w:r>
              <w:t xml:space="preserve"> </w:t>
            </w:r>
            <w:proofErr w:type="spellStart"/>
            <w:r>
              <w:t>două</w:t>
            </w:r>
            <w:proofErr w:type="spellEnd"/>
            <w:r>
              <w:t xml:space="preserve"> </w:t>
            </w:r>
            <w:proofErr w:type="spellStart"/>
            <w:r>
              <w:t>culori</w:t>
            </w:r>
            <w:proofErr w:type="spellEnd"/>
            <w:r>
              <w:t xml:space="preserve"> </w:t>
            </w:r>
            <w:proofErr w:type="spellStart"/>
            <w:r>
              <w:t>specificate</w:t>
            </w:r>
            <w:proofErr w:type="spellEnd"/>
          </w:p>
        </w:tc>
      </w:tr>
      <w:tr w:rsidR="0034521F" w:rsidTr="0034521F">
        <w:trPr>
          <w:tblCellSpacing w:w="0" w:type="dxa"/>
          <w:jc w:val="center"/>
        </w:trPr>
        <w:tc>
          <w:tcPr>
            <w:tcW w:w="0" w:type="auto"/>
            <w:shd w:val="clear" w:color="auto" w:fill="CFECEC"/>
            <w:vAlign w:val="center"/>
            <w:hideMark/>
          </w:tcPr>
          <w:p w:rsidR="0034521F" w:rsidRDefault="0034521F">
            <w:pPr>
              <w:pStyle w:val="NormalWeb"/>
            </w:pPr>
            <w:r>
              <w:t>ALIGN=left</w:t>
            </w:r>
          </w:p>
        </w:tc>
        <w:tc>
          <w:tcPr>
            <w:tcW w:w="0" w:type="auto"/>
            <w:shd w:val="clear" w:color="auto" w:fill="CFECEC"/>
            <w:vAlign w:val="center"/>
            <w:hideMark/>
          </w:tcPr>
          <w:p w:rsidR="0034521F" w:rsidRDefault="0034521F">
            <w:pPr>
              <w:pStyle w:val="NormalWeb"/>
            </w:pPr>
            <w:proofErr w:type="spellStart"/>
            <w:r>
              <w:t>Aliniază</w:t>
            </w:r>
            <w:proofErr w:type="spellEnd"/>
            <w:r>
              <w:t xml:space="preserve"> </w:t>
            </w:r>
            <w:proofErr w:type="spellStart"/>
            <w:r>
              <w:t>tabelul</w:t>
            </w:r>
            <w:proofErr w:type="spellEnd"/>
            <w:r>
              <w:t xml:space="preserve"> la </w:t>
            </w:r>
            <w:proofErr w:type="spellStart"/>
            <w:r>
              <w:t>marginea</w:t>
            </w:r>
            <w:proofErr w:type="spellEnd"/>
            <w:r>
              <w:t xml:space="preserve"> din </w:t>
            </w:r>
            <w:proofErr w:type="spellStart"/>
            <w:r>
              <w:t>stânga</w:t>
            </w:r>
            <w:proofErr w:type="spellEnd"/>
            <w:r>
              <w:t xml:space="preserve"> a </w:t>
            </w:r>
            <w:proofErr w:type="spellStart"/>
            <w:r>
              <w:t>paginii</w:t>
            </w:r>
            <w:proofErr w:type="spellEnd"/>
            <w:r>
              <w:t xml:space="preserve">, </w:t>
            </w:r>
            <w:proofErr w:type="spellStart"/>
            <w:r>
              <w:t>iar</w:t>
            </w:r>
            <w:proofErr w:type="spellEnd"/>
            <w:r>
              <w:t xml:space="preserve"> </w:t>
            </w:r>
            <w:proofErr w:type="spellStart"/>
            <w:r>
              <w:t>textul</w:t>
            </w:r>
            <w:proofErr w:type="spellEnd"/>
            <w:r>
              <w:t xml:space="preserve"> </w:t>
            </w:r>
            <w:proofErr w:type="spellStart"/>
            <w:r>
              <w:t>curge</w:t>
            </w:r>
            <w:proofErr w:type="spellEnd"/>
            <w:r>
              <w:t xml:space="preserve"> </w:t>
            </w:r>
            <w:proofErr w:type="spellStart"/>
            <w:r>
              <w:t>în</w:t>
            </w:r>
            <w:proofErr w:type="spellEnd"/>
            <w:r>
              <w:t xml:space="preserve"> </w:t>
            </w:r>
            <w:proofErr w:type="spellStart"/>
            <w:r>
              <w:t>partea</w:t>
            </w:r>
            <w:proofErr w:type="spellEnd"/>
            <w:r>
              <w:t xml:space="preserve"> </w:t>
            </w:r>
            <w:proofErr w:type="spellStart"/>
            <w:r>
              <w:t>dreaptă</w:t>
            </w:r>
            <w:proofErr w:type="spellEnd"/>
          </w:p>
        </w:tc>
      </w:tr>
      <w:tr w:rsidR="0034521F" w:rsidTr="0034521F">
        <w:trPr>
          <w:tblCellSpacing w:w="0" w:type="dxa"/>
          <w:jc w:val="center"/>
        </w:trPr>
        <w:tc>
          <w:tcPr>
            <w:tcW w:w="0" w:type="auto"/>
            <w:vAlign w:val="center"/>
            <w:hideMark/>
          </w:tcPr>
          <w:p w:rsidR="0034521F" w:rsidRDefault="0034521F">
            <w:pPr>
              <w:pStyle w:val="NormalWeb"/>
            </w:pPr>
            <w:r>
              <w:t>ALIGN=right</w:t>
            </w:r>
          </w:p>
        </w:tc>
        <w:tc>
          <w:tcPr>
            <w:tcW w:w="0" w:type="auto"/>
            <w:vAlign w:val="center"/>
            <w:hideMark/>
          </w:tcPr>
          <w:p w:rsidR="0034521F" w:rsidRDefault="0034521F">
            <w:pPr>
              <w:pStyle w:val="NormalWeb"/>
            </w:pPr>
            <w:proofErr w:type="spellStart"/>
            <w:r>
              <w:t>Aliniază</w:t>
            </w:r>
            <w:proofErr w:type="spellEnd"/>
            <w:r>
              <w:t xml:space="preserve"> </w:t>
            </w:r>
            <w:proofErr w:type="spellStart"/>
            <w:r>
              <w:t>tabelul</w:t>
            </w:r>
            <w:proofErr w:type="spellEnd"/>
            <w:r>
              <w:t xml:space="preserve"> la </w:t>
            </w:r>
            <w:proofErr w:type="spellStart"/>
            <w:r>
              <w:t>marginea</w:t>
            </w:r>
            <w:proofErr w:type="spellEnd"/>
            <w:r>
              <w:t xml:space="preserve"> din </w:t>
            </w:r>
            <w:proofErr w:type="spellStart"/>
            <w:r>
              <w:t>dreapta</w:t>
            </w:r>
            <w:proofErr w:type="spellEnd"/>
            <w:r>
              <w:t xml:space="preserve"> a </w:t>
            </w:r>
            <w:proofErr w:type="spellStart"/>
            <w:r>
              <w:t>paginii</w:t>
            </w:r>
            <w:proofErr w:type="spellEnd"/>
            <w:r>
              <w:t xml:space="preserve">, </w:t>
            </w:r>
            <w:proofErr w:type="spellStart"/>
            <w:r>
              <w:t>iar</w:t>
            </w:r>
            <w:proofErr w:type="spellEnd"/>
            <w:r>
              <w:t xml:space="preserve"> </w:t>
            </w:r>
            <w:proofErr w:type="spellStart"/>
            <w:r>
              <w:t>textul</w:t>
            </w:r>
            <w:proofErr w:type="spellEnd"/>
            <w:r>
              <w:t xml:space="preserve"> </w:t>
            </w:r>
            <w:proofErr w:type="spellStart"/>
            <w:r>
              <w:t>curge</w:t>
            </w:r>
            <w:proofErr w:type="spellEnd"/>
            <w:r>
              <w:t xml:space="preserve"> </w:t>
            </w:r>
            <w:proofErr w:type="spellStart"/>
            <w:r>
              <w:t>în</w:t>
            </w:r>
            <w:proofErr w:type="spellEnd"/>
            <w:r>
              <w:t xml:space="preserve"> </w:t>
            </w:r>
            <w:proofErr w:type="spellStart"/>
            <w:r>
              <w:t>partea</w:t>
            </w:r>
            <w:proofErr w:type="spellEnd"/>
            <w:r>
              <w:t xml:space="preserve"> </w:t>
            </w:r>
            <w:proofErr w:type="spellStart"/>
            <w:r>
              <w:t>stângă</w:t>
            </w:r>
            <w:proofErr w:type="spellEnd"/>
          </w:p>
        </w:tc>
      </w:tr>
      <w:tr w:rsidR="0034521F" w:rsidTr="0034521F">
        <w:trPr>
          <w:tblCellSpacing w:w="0" w:type="dxa"/>
          <w:jc w:val="center"/>
        </w:trPr>
        <w:tc>
          <w:tcPr>
            <w:tcW w:w="0" w:type="auto"/>
            <w:shd w:val="clear" w:color="auto" w:fill="CFECEC"/>
            <w:vAlign w:val="center"/>
            <w:hideMark/>
          </w:tcPr>
          <w:p w:rsidR="0034521F" w:rsidRDefault="0034521F">
            <w:pPr>
              <w:pStyle w:val="NormalWeb"/>
            </w:pPr>
            <w:r>
              <w:t>HSPACE=x</w:t>
            </w:r>
          </w:p>
        </w:tc>
        <w:tc>
          <w:tcPr>
            <w:tcW w:w="0" w:type="auto"/>
            <w:shd w:val="clear" w:color="auto" w:fill="CFECEC"/>
            <w:vAlign w:val="center"/>
            <w:hideMark/>
          </w:tcPr>
          <w:p w:rsidR="0034521F" w:rsidRDefault="0034521F">
            <w:pPr>
              <w:pStyle w:val="NormalWeb"/>
            </w:pPr>
            <w:proofErr w:type="spellStart"/>
            <w:r>
              <w:t>Spaţiu</w:t>
            </w:r>
            <w:proofErr w:type="spellEnd"/>
            <w:r>
              <w:t xml:space="preserve"> </w:t>
            </w:r>
            <w:proofErr w:type="spellStart"/>
            <w:r>
              <w:t>suplimetar</w:t>
            </w:r>
            <w:proofErr w:type="spellEnd"/>
            <w:r>
              <w:t xml:space="preserve"> </w:t>
            </w:r>
            <w:proofErr w:type="spellStart"/>
            <w:r>
              <w:t>pe</w:t>
            </w:r>
            <w:proofErr w:type="spellEnd"/>
            <w:r>
              <w:t xml:space="preserve"> </w:t>
            </w:r>
            <w:proofErr w:type="spellStart"/>
            <w:r>
              <w:t>orizontală</w:t>
            </w:r>
            <w:proofErr w:type="spellEnd"/>
            <w:r>
              <w:t xml:space="preserve"> </w:t>
            </w:r>
            <w:proofErr w:type="spellStart"/>
            <w:r>
              <w:t>în</w:t>
            </w:r>
            <w:proofErr w:type="spellEnd"/>
            <w:r>
              <w:t xml:space="preserve"> </w:t>
            </w:r>
            <w:proofErr w:type="spellStart"/>
            <w:r>
              <w:t>jurul</w:t>
            </w:r>
            <w:proofErr w:type="spellEnd"/>
            <w:r>
              <w:t xml:space="preserve"> </w:t>
            </w:r>
            <w:proofErr w:type="spellStart"/>
            <w:r>
              <w:t>tabelului</w:t>
            </w:r>
            <w:proofErr w:type="spellEnd"/>
          </w:p>
        </w:tc>
      </w:tr>
      <w:tr w:rsidR="0034521F" w:rsidTr="0034521F">
        <w:trPr>
          <w:tblCellSpacing w:w="0" w:type="dxa"/>
          <w:jc w:val="center"/>
        </w:trPr>
        <w:tc>
          <w:tcPr>
            <w:tcW w:w="0" w:type="auto"/>
            <w:vAlign w:val="center"/>
            <w:hideMark/>
          </w:tcPr>
          <w:p w:rsidR="0034521F" w:rsidRDefault="0034521F">
            <w:pPr>
              <w:pStyle w:val="NormalWeb"/>
            </w:pPr>
            <w:r>
              <w:t>VSPACE=x</w:t>
            </w:r>
          </w:p>
        </w:tc>
        <w:tc>
          <w:tcPr>
            <w:tcW w:w="0" w:type="auto"/>
            <w:vAlign w:val="center"/>
            <w:hideMark/>
          </w:tcPr>
          <w:p w:rsidR="0034521F" w:rsidRDefault="0034521F">
            <w:pPr>
              <w:pStyle w:val="NormalWeb"/>
            </w:pPr>
            <w:proofErr w:type="spellStart"/>
            <w:r>
              <w:t>Spaţiu</w:t>
            </w:r>
            <w:proofErr w:type="spellEnd"/>
            <w:r>
              <w:t xml:space="preserve"> </w:t>
            </w:r>
            <w:proofErr w:type="spellStart"/>
            <w:r>
              <w:t>suplimetar</w:t>
            </w:r>
            <w:proofErr w:type="spellEnd"/>
            <w:r>
              <w:t xml:space="preserve"> </w:t>
            </w:r>
            <w:proofErr w:type="spellStart"/>
            <w:r>
              <w:t>pe</w:t>
            </w:r>
            <w:proofErr w:type="spellEnd"/>
            <w:r>
              <w:t xml:space="preserve"> </w:t>
            </w:r>
            <w:proofErr w:type="spellStart"/>
            <w:r>
              <w:t>verticală</w:t>
            </w:r>
            <w:proofErr w:type="spellEnd"/>
            <w:r>
              <w:t xml:space="preserve"> </w:t>
            </w:r>
            <w:proofErr w:type="spellStart"/>
            <w:r>
              <w:t>în</w:t>
            </w:r>
            <w:proofErr w:type="spellEnd"/>
            <w:r>
              <w:t xml:space="preserve"> </w:t>
            </w:r>
            <w:proofErr w:type="spellStart"/>
            <w:r>
              <w:t>jurul</w:t>
            </w:r>
            <w:proofErr w:type="spellEnd"/>
            <w:r>
              <w:t xml:space="preserve"> </w:t>
            </w:r>
            <w:proofErr w:type="spellStart"/>
            <w:r>
              <w:t>tabelului</w:t>
            </w:r>
            <w:proofErr w:type="spellEnd"/>
          </w:p>
        </w:tc>
      </w:tr>
      <w:tr w:rsidR="0034521F" w:rsidTr="0034521F">
        <w:trPr>
          <w:tblCellSpacing w:w="0" w:type="dxa"/>
          <w:jc w:val="center"/>
        </w:trPr>
        <w:tc>
          <w:tcPr>
            <w:tcW w:w="0" w:type="auto"/>
            <w:shd w:val="clear" w:color="auto" w:fill="CFECEC"/>
            <w:vAlign w:val="center"/>
            <w:hideMark/>
          </w:tcPr>
          <w:p w:rsidR="0034521F" w:rsidRDefault="0034521F">
            <w:pPr>
              <w:pStyle w:val="NormalWeb"/>
            </w:pPr>
            <w:r>
              <w:t>COLS=x</w:t>
            </w:r>
          </w:p>
        </w:tc>
        <w:tc>
          <w:tcPr>
            <w:tcW w:w="0" w:type="auto"/>
            <w:shd w:val="clear" w:color="auto" w:fill="CFECEC"/>
            <w:vAlign w:val="center"/>
            <w:hideMark/>
          </w:tcPr>
          <w:p w:rsidR="0034521F" w:rsidRDefault="0034521F">
            <w:pPr>
              <w:pStyle w:val="NormalWeb"/>
            </w:pPr>
            <w:proofErr w:type="spellStart"/>
            <w:r>
              <w:t>Specifică</w:t>
            </w:r>
            <w:proofErr w:type="spellEnd"/>
            <w:r>
              <w:t xml:space="preserve"> </w:t>
            </w:r>
            <w:proofErr w:type="spellStart"/>
            <w:r>
              <w:t>numărul</w:t>
            </w:r>
            <w:proofErr w:type="spellEnd"/>
            <w:r>
              <w:t xml:space="preserve"> de </w:t>
            </w:r>
            <w:proofErr w:type="spellStart"/>
            <w:r>
              <w:t>coloane</w:t>
            </w:r>
            <w:proofErr w:type="spellEnd"/>
            <w:r>
              <w:t xml:space="preserve"> ale </w:t>
            </w:r>
            <w:proofErr w:type="spellStart"/>
            <w:r>
              <w:t>unui</w:t>
            </w:r>
            <w:proofErr w:type="spellEnd"/>
            <w:r>
              <w:t xml:space="preserve"> </w:t>
            </w:r>
            <w:proofErr w:type="spellStart"/>
            <w:r>
              <w:t>tabel</w:t>
            </w:r>
            <w:proofErr w:type="spellEnd"/>
          </w:p>
        </w:tc>
      </w:tr>
      <w:tr w:rsidR="0034521F" w:rsidTr="0034521F">
        <w:trPr>
          <w:tblCellSpacing w:w="0" w:type="dxa"/>
          <w:jc w:val="center"/>
        </w:trPr>
        <w:tc>
          <w:tcPr>
            <w:tcW w:w="0" w:type="auto"/>
            <w:vAlign w:val="center"/>
            <w:hideMark/>
          </w:tcPr>
          <w:p w:rsidR="0034521F" w:rsidRDefault="0034521F">
            <w:pPr>
              <w:pStyle w:val="NormalWeb"/>
            </w:pPr>
            <w:r>
              <w:t>&lt;COLGROUP&gt; &lt;/COLGROUP&gt;</w:t>
            </w:r>
          </w:p>
        </w:tc>
        <w:tc>
          <w:tcPr>
            <w:tcW w:w="0" w:type="auto"/>
            <w:vAlign w:val="center"/>
            <w:hideMark/>
          </w:tcPr>
          <w:p w:rsidR="0034521F" w:rsidRDefault="0034521F">
            <w:pPr>
              <w:pStyle w:val="NormalWeb"/>
            </w:pPr>
            <w:proofErr w:type="spellStart"/>
            <w:r>
              <w:t>Defineşte</w:t>
            </w:r>
            <w:proofErr w:type="spellEnd"/>
            <w:r>
              <w:t xml:space="preserve"> un set de </w:t>
            </w:r>
            <w:proofErr w:type="spellStart"/>
            <w:r>
              <w:t>definiţii</w:t>
            </w:r>
            <w:proofErr w:type="spellEnd"/>
            <w:r>
              <w:t xml:space="preserve"> de </w:t>
            </w:r>
            <w:proofErr w:type="spellStart"/>
            <w:r>
              <w:t>coloane</w:t>
            </w:r>
            <w:proofErr w:type="spellEnd"/>
            <w:r>
              <w:t xml:space="preserve"> cu </w:t>
            </w:r>
            <w:proofErr w:type="spellStart"/>
            <w:r>
              <w:t>ajutorul</w:t>
            </w:r>
            <w:proofErr w:type="spellEnd"/>
            <w:r>
              <w:t xml:space="preserve"> </w:t>
            </w:r>
            <w:proofErr w:type="spellStart"/>
            <w:r>
              <w:t>marcajului</w:t>
            </w:r>
            <w:proofErr w:type="spellEnd"/>
            <w:r>
              <w:t xml:space="preserve"> &lt;col&gt;</w:t>
            </w:r>
          </w:p>
        </w:tc>
      </w:tr>
      <w:tr w:rsidR="0034521F" w:rsidTr="0034521F">
        <w:trPr>
          <w:tblCellSpacing w:w="0" w:type="dxa"/>
          <w:jc w:val="center"/>
        </w:trPr>
        <w:tc>
          <w:tcPr>
            <w:tcW w:w="0" w:type="auto"/>
            <w:shd w:val="clear" w:color="auto" w:fill="CFECEC"/>
            <w:vAlign w:val="center"/>
            <w:hideMark/>
          </w:tcPr>
          <w:p w:rsidR="0034521F" w:rsidRDefault="0034521F">
            <w:pPr>
              <w:pStyle w:val="NormalWeb"/>
            </w:pPr>
            <w:r>
              <w:t>&lt;COL WIDTH=x&gt;</w:t>
            </w:r>
          </w:p>
        </w:tc>
        <w:tc>
          <w:tcPr>
            <w:tcW w:w="0" w:type="auto"/>
            <w:shd w:val="clear" w:color="auto" w:fill="CFECEC"/>
            <w:vAlign w:val="center"/>
            <w:hideMark/>
          </w:tcPr>
          <w:p w:rsidR="0034521F" w:rsidRDefault="0034521F">
            <w:pPr>
              <w:pStyle w:val="NormalWeb"/>
            </w:pPr>
            <w:proofErr w:type="spellStart"/>
            <w:r>
              <w:t>Defineşte</w:t>
            </w:r>
            <w:proofErr w:type="spellEnd"/>
            <w:r>
              <w:t xml:space="preserve"> </w:t>
            </w:r>
            <w:proofErr w:type="spellStart"/>
            <w:r>
              <w:t>lăţimea</w:t>
            </w:r>
            <w:proofErr w:type="spellEnd"/>
            <w:r>
              <w:t xml:space="preserve"> </w:t>
            </w:r>
            <w:proofErr w:type="spellStart"/>
            <w:r>
              <w:t>unei</w:t>
            </w:r>
            <w:proofErr w:type="spellEnd"/>
            <w:r>
              <w:t xml:space="preserve"> </w:t>
            </w:r>
            <w:proofErr w:type="spellStart"/>
            <w:r>
              <w:t>coloane</w:t>
            </w:r>
            <w:proofErr w:type="spellEnd"/>
            <w:r>
              <w:t xml:space="preserve"> </w:t>
            </w:r>
            <w:proofErr w:type="spellStart"/>
            <w:r>
              <w:t>exprimată</w:t>
            </w:r>
            <w:proofErr w:type="spellEnd"/>
            <w:r>
              <w:t xml:space="preserve"> </w:t>
            </w:r>
            <w:proofErr w:type="spellStart"/>
            <w:r>
              <w:t>în</w:t>
            </w:r>
            <w:proofErr w:type="spellEnd"/>
            <w:r>
              <w:t xml:space="preserve"> </w:t>
            </w:r>
            <w:proofErr w:type="spellStart"/>
            <w:r>
              <w:t>pixeli</w:t>
            </w:r>
            <w:proofErr w:type="spellEnd"/>
          </w:p>
        </w:tc>
      </w:tr>
      <w:tr w:rsidR="0034521F" w:rsidTr="0034521F">
        <w:trPr>
          <w:tblCellSpacing w:w="0" w:type="dxa"/>
          <w:jc w:val="center"/>
        </w:trPr>
        <w:tc>
          <w:tcPr>
            <w:tcW w:w="0" w:type="auto"/>
            <w:vAlign w:val="center"/>
            <w:hideMark/>
          </w:tcPr>
          <w:p w:rsidR="0034521F" w:rsidRDefault="0034521F">
            <w:pPr>
              <w:pStyle w:val="NormalWeb"/>
            </w:pPr>
            <w:r>
              <w:t>&lt;THEAD&gt; &lt;/THEAD&gt;</w:t>
            </w:r>
          </w:p>
        </w:tc>
        <w:tc>
          <w:tcPr>
            <w:tcW w:w="0" w:type="auto"/>
            <w:vAlign w:val="center"/>
            <w:hideMark/>
          </w:tcPr>
          <w:p w:rsidR="0034521F" w:rsidRDefault="0034521F">
            <w:pPr>
              <w:pStyle w:val="NormalWeb"/>
            </w:pPr>
            <w:proofErr w:type="spellStart"/>
            <w:r>
              <w:t>Defineşte</w:t>
            </w:r>
            <w:proofErr w:type="spellEnd"/>
            <w:r>
              <w:t xml:space="preserve"> </w:t>
            </w:r>
            <w:proofErr w:type="spellStart"/>
            <w:r>
              <w:t>titlul</w:t>
            </w:r>
            <w:proofErr w:type="spellEnd"/>
            <w:r>
              <w:t xml:space="preserve"> </w:t>
            </w:r>
            <w:proofErr w:type="spellStart"/>
            <w:r>
              <w:t>tabelului</w:t>
            </w:r>
            <w:proofErr w:type="spellEnd"/>
          </w:p>
        </w:tc>
      </w:tr>
      <w:tr w:rsidR="0034521F" w:rsidTr="0034521F">
        <w:trPr>
          <w:tblCellSpacing w:w="0" w:type="dxa"/>
          <w:jc w:val="center"/>
        </w:trPr>
        <w:tc>
          <w:tcPr>
            <w:tcW w:w="0" w:type="auto"/>
            <w:shd w:val="clear" w:color="auto" w:fill="CFECEC"/>
            <w:vAlign w:val="center"/>
            <w:hideMark/>
          </w:tcPr>
          <w:p w:rsidR="0034521F" w:rsidRDefault="0034521F">
            <w:pPr>
              <w:pStyle w:val="NormalWeb"/>
            </w:pPr>
            <w:r>
              <w:t>&lt;BODY&gt; &lt;/TBODY&gt;</w:t>
            </w:r>
          </w:p>
        </w:tc>
        <w:tc>
          <w:tcPr>
            <w:tcW w:w="0" w:type="auto"/>
            <w:shd w:val="clear" w:color="auto" w:fill="CFECEC"/>
            <w:vAlign w:val="center"/>
            <w:hideMark/>
          </w:tcPr>
          <w:p w:rsidR="0034521F" w:rsidRDefault="0034521F">
            <w:pPr>
              <w:pStyle w:val="NormalWeb"/>
            </w:pPr>
            <w:proofErr w:type="spellStart"/>
            <w:r>
              <w:t>Defineşte</w:t>
            </w:r>
            <w:proofErr w:type="spellEnd"/>
            <w:r>
              <w:t xml:space="preserve"> </w:t>
            </w:r>
            <w:proofErr w:type="spellStart"/>
            <w:r>
              <w:t>corpul</w:t>
            </w:r>
            <w:proofErr w:type="spellEnd"/>
            <w:r>
              <w:t xml:space="preserve"> </w:t>
            </w:r>
            <w:proofErr w:type="spellStart"/>
            <w:r>
              <w:t>tabelului</w:t>
            </w:r>
            <w:proofErr w:type="spellEnd"/>
          </w:p>
        </w:tc>
      </w:tr>
      <w:tr w:rsidR="0034521F" w:rsidTr="0034521F">
        <w:trPr>
          <w:tblCellSpacing w:w="0" w:type="dxa"/>
          <w:jc w:val="center"/>
        </w:trPr>
        <w:tc>
          <w:tcPr>
            <w:tcW w:w="0" w:type="auto"/>
            <w:vAlign w:val="center"/>
            <w:hideMark/>
          </w:tcPr>
          <w:p w:rsidR="0034521F" w:rsidRDefault="0034521F">
            <w:pPr>
              <w:pStyle w:val="NormalWeb"/>
            </w:pPr>
            <w:r>
              <w:t>&lt;TR&gt; &lt;/TR&gt;</w:t>
            </w:r>
          </w:p>
        </w:tc>
        <w:tc>
          <w:tcPr>
            <w:tcW w:w="0" w:type="auto"/>
            <w:vAlign w:val="center"/>
            <w:hideMark/>
          </w:tcPr>
          <w:p w:rsidR="0034521F" w:rsidRDefault="0034521F">
            <w:pPr>
              <w:pStyle w:val="NormalWeb"/>
            </w:pPr>
            <w:proofErr w:type="spellStart"/>
            <w:r>
              <w:t>Linie</w:t>
            </w:r>
            <w:proofErr w:type="spellEnd"/>
            <w:r>
              <w:t xml:space="preserve"> de </w:t>
            </w:r>
            <w:proofErr w:type="spellStart"/>
            <w:r>
              <w:t>tabel</w:t>
            </w:r>
            <w:proofErr w:type="spellEnd"/>
          </w:p>
        </w:tc>
      </w:tr>
      <w:tr w:rsidR="0034521F" w:rsidTr="0034521F">
        <w:trPr>
          <w:tblCellSpacing w:w="0" w:type="dxa"/>
          <w:jc w:val="center"/>
        </w:trPr>
        <w:tc>
          <w:tcPr>
            <w:tcW w:w="0" w:type="auto"/>
            <w:shd w:val="clear" w:color="auto" w:fill="CFECEC"/>
            <w:vAlign w:val="center"/>
            <w:hideMark/>
          </w:tcPr>
          <w:p w:rsidR="0034521F" w:rsidRDefault="0034521F">
            <w:pPr>
              <w:pStyle w:val="NormalWeb"/>
            </w:pPr>
            <w:r>
              <w:t>BGCOLOR=</w:t>
            </w:r>
            <w:proofErr w:type="spellStart"/>
            <w:r>
              <w:t>culoare</w:t>
            </w:r>
            <w:proofErr w:type="spellEnd"/>
          </w:p>
        </w:tc>
        <w:tc>
          <w:tcPr>
            <w:tcW w:w="0" w:type="auto"/>
            <w:shd w:val="clear" w:color="auto" w:fill="CFECEC"/>
            <w:vAlign w:val="center"/>
            <w:hideMark/>
          </w:tcPr>
          <w:p w:rsidR="0034521F" w:rsidRDefault="0034521F">
            <w:pPr>
              <w:pStyle w:val="NormalWeb"/>
            </w:pPr>
            <w:proofErr w:type="spellStart"/>
            <w:r>
              <w:t>Specifică</w:t>
            </w:r>
            <w:proofErr w:type="spellEnd"/>
            <w:r>
              <w:t xml:space="preserve"> </w:t>
            </w:r>
            <w:proofErr w:type="spellStart"/>
            <w:r>
              <w:t>culoarea</w:t>
            </w:r>
            <w:proofErr w:type="spellEnd"/>
            <w:r>
              <w:t xml:space="preserve"> de fond </w:t>
            </w:r>
            <w:proofErr w:type="spellStart"/>
            <w:r>
              <w:t>pentru</w:t>
            </w:r>
            <w:proofErr w:type="spellEnd"/>
            <w:r>
              <w:t xml:space="preserve"> </w:t>
            </w:r>
            <w:proofErr w:type="spellStart"/>
            <w:r>
              <w:t>întreaga</w:t>
            </w:r>
            <w:proofErr w:type="spellEnd"/>
            <w:r>
              <w:t xml:space="preserve"> </w:t>
            </w:r>
            <w:proofErr w:type="spellStart"/>
            <w:r>
              <w:t>linie</w:t>
            </w:r>
            <w:proofErr w:type="spellEnd"/>
          </w:p>
        </w:tc>
      </w:tr>
      <w:tr w:rsidR="0034521F" w:rsidTr="0034521F">
        <w:trPr>
          <w:tblCellSpacing w:w="0" w:type="dxa"/>
          <w:jc w:val="center"/>
        </w:trPr>
        <w:tc>
          <w:tcPr>
            <w:tcW w:w="0" w:type="auto"/>
            <w:vAlign w:val="center"/>
            <w:hideMark/>
          </w:tcPr>
          <w:p w:rsidR="0034521F" w:rsidRDefault="0034521F">
            <w:pPr>
              <w:pStyle w:val="NormalWeb"/>
            </w:pPr>
            <w:r>
              <w:t>ALIGN=</w:t>
            </w:r>
            <w:proofErr w:type="spellStart"/>
            <w:r>
              <w:t>aliniere</w:t>
            </w:r>
            <w:proofErr w:type="spellEnd"/>
          </w:p>
        </w:tc>
        <w:tc>
          <w:tcPr>
            <w:tcW w:w="0" w:type="auto"/>
            <w:vAlign w:val="center"/>
            <w:hideMark/>
          </w:tcPr>
          <w:p w:rsidR="0034521F" w:rsidRDefault="0034521F">
            <w:pPr>
              <w:pStyle w:val="NormalWeb"/>
            </w:pPr>
            <w:proofErr w:type="spellStart"/>
            <w:r>
              <w:t>Alinierea</w:t>
            </w:r>
            <w:proofErr w:type="spellEnd"/>
            <w:r>
              <w:t xml:space="preserve"> </w:t>
            </w:r>
            <w:proofErr w:type="spellStart"/>
            <w:r>
              <w:t>celulelor</w:t>
            </w:r>
            <w:proofErr w:type="spellEnd"/>
            <w:r>
              <w:t xml:space="preserve"> de </w:t>
            </w:r>
            <w:proofErr w:type="spellStart"/>
            <w:r>
              <w:t>pe</w:t>
            </w:r>
            <w:proofErr w:type="spellEnd"/>
            <w:r>
              <w:t xml:space="preserve"> </w:t>
            </w:r>
            <w:proofErr w:type="spellStart"/>
            <w:r>
              <w:t>linia</w:t>
            </w:r>
            <w:proofErr w:type="spellEnd"/>
            <w:r>
              <w:t xml:space="preserve"> </w:t>
            </w:r>
            <w:proofErr w:type="spellStart"/>
            <w:r>
              <w:t>curentă</w:t>
            </w:r>
            <w:proofErr w:type="spellEnd"/>
            <w:r>
              <w:t xml:space="preserve"> (left, center, right)</w:t>
            </w:r>
          </w:p>
        </w:tc>
      </w:tr>
      <w:tr w:rsidR="0034521F" w:rsidTr="0034521F">
        <w:trPr>
          <w:tblCellSpacing w:w="0" w:type="dxa"/>
          <w:jc w:val="center"/>
        </w:trPr>
        <w:tc>
          <w:tcPr>
            <w:tcW w:w="0" w:type="auto"/>
            <w:shd w:val="clear" w:color="auto" w:fill="CFECEC"/>
            <w:vAlign w:val="center"/>
            <w:hideMark/>
          </w:tcPr>
          <w:p w:rsidR="0034521F" w:rsidRDefault="0034521F">
            <w:pPr>
              <w:pStyle w:val="NormalWeb"/>
            </w:pPr>
            <w:r>
              <w:t>&lt;TD&gt; &lt;/TD&gt;</w:t>
            </w:r>
          </w:p>
        </w:tc>
        <w:tc>
          <w:tcPr>
            <w:tcW w:w="0" w:type="auto"/>
            <w:shd w:val="clear" w:color="auto" w:fill="CFECEC"/>
            <w:vAlign w:val="center"/>
            <w:hideMark/>
          </w:tcPr>
          <w:p w:rsidR="0034521F" w:rsidRDefault="0034521F">
            <w:pPr>
              <w:pStyle w:val="NormalWeb"/>
            </w:pPr>
            <w:proofErr w:type="spellStart"/>
            <w:r>
              <w:t>Celula</w:t>
            </w:r>
            <w:proofErr w:type="spellEnd"/>
            <w:r>
              <w:t xml:space="preserve"> de date a </w:t>
            </w:r>
            <w:proofErr w:type="spellStart"/>
            <w:r>
              <w:t>tabelului</w:t>
            </w:r>
            <w:proofErr w:type="spellEnd"/>
          </w:p>
        </w:tc>
      </w:tr>
      <w:tr w:rsidR="0034521F" w:rsidTr="0034521F">
        <w:trPr>
          <w:tblCellSpacing w:w="0" w:type="dxa"/>
          <w:jc w:val="center"/>
        </w:trPr>
        <w:tc>
          <w:tcPr>
            <w:tcW w:w="0" w:type="auto"/>
            <w:vAlign w:val="center"/>
            <w:hideMark/>
          </w:tcPr>
          <w:p w:rsidR="0034521F" w:rsidRDefault="0034521F">
            <w:pPr>
              <w:pStyle w:val="NormalWeb"/>
            </w:pPr>
            <w:r>
              <w:t>BGCOLOR=</w:t>
            </w:r>
            <w:proofErr w:type="spellStart"/>
            <w:r>
              <w:t>culoare</w:t>
            </w:r>
            <w:proofErr w:type="spellEnd"/>
          </w:p>
        </w:tc>
        <w:tc>
          <w:tcPr>
            <w:tcW w:w="0" w:type="auto"/>
            <w:vAlign w:val="center"/>
            <w:hideMark/>
          </w:tcPr>
          <w:p w:rsidR="0034521F" w:rsidRDefault="0034521F">
            <w:pPr>
              <w:pStyle w:val="NormalWeb"/>
            </w:pPr>
            <w:proofErr w:type="spellStart"/>
            <w:r>
              <w:t>Specifică</w:t>
            </w:r>
            <w:proofErr w:type="spellEnd"/>
            <w:r>
              <w:t xml:space="preserve"> </w:t>
            </w:r>
            <w:proofErr w:type="spellStart"/>
            <w:r>
              <w:t>culoarea</w:t>
            </w:r>
            <w:proofErr w:type="spellEnd"/>
            <w:r>
              <w:t xml:space="preserve"> de fond </w:t>
            </w:r>
            <w:proofErr w:type="spellStart"/>
            <w:r>
              <w:t>pentru</w:t>
            </w:r>
            <w:proofErr w:type="spellEnd"/>
            <w:r>
              <w:t xml:space="preserve"> </w:t>
            </w:r>
            <w:proofErr w:type="spellStart"/>
            <w:r>
              <w:t>celula</w:t>
            </w:r>
            <w:proofErr w:type="spellEnd"/>
            <w:r>
              <w:t xml:space="preserve"> de date</w:t>
            </w:r>
          </w:p>
        </w:tc>
      </w:tr>
      <w:tr w:rsidR="0034521F" w:rsidTr="0034521F">
        <w:trPr>
          <w:tblCellSpacing w:w="0" w:type="dxa"/>
          <w:jc w:val="center"/>
        </w:trPr>
        <w:tc>
          <w:tcPr>
            <w:tcW w:w="0" w:type="auto"/>
            <w:shd w:val="clear" w:color="auto" w:fill="CFECEC"/>
            <w:vAlign w:val="center"/>
            <w:hideMark/>
          </w:tcPr>
          <w:p w:rsidR="0034521F" w:rsidRDefault="0034521F">
            <w:pPr>
              <w:pStyle w:val="NormalWeb"/>
            </w:pPr>
            <w:r>
              <w:t>COLSPAN=x</w:t>
            </w:r>
          </w:p>
        </w:tc>
        <w:tc>
          <w:tcPr>
            <w:tcW w:w="0" w:type="auto"/>
            <w:shd w:val="clear" w:color="auto" w:fill="CFECEC"/>
            <w:vAlign w:val="center"/>
            <w:hideMark/>
          </w:tcPr>
          <w:p w:rsidR="0034521F" w:rsidRDefault="0034521F">
            <w:pPr>
              <w:pStyle w:val="NormalWeb"/>
            </w:pPr>
            <w:proofErr w:type="spellStart"/>
            <w:r>
              <w:t>Numărul</w:t>
            </w:r>
            <w:proofErr w:type="spellEnd"/>
            <w:r>
              <w:t xml:space="preserve"> de </w:t>
            </w:r>
            <w:proofErr w:type="spellStart"/>
            <w:r>
              <w:t>coloane</w:t>
            </w:r>
            <w:proofErr w:type="spellEnd"/>
            <w:r>
              <w:t xml:space="preserve"> </w:t>
            </w:r>
            <w:proofErr w:type="spellStart"/>
            <w:r>
              <w:t>pe</w:t>
            </w:r>
            <w:proofErr w:type="spellEnd"/>
            <w:r>
              <w:t xml:space="preserve"> care se </w:t>
            </w:r>
            <w:proofErr w:type="spellStart"/>
            <w:r>
              <w:t>întinde</w:t>
            </w:r>
            <w:proofErr w:type="spellEnd"/>
            <w:r>
              <w:t xml:space="preserve"> </w:t>
            </w:r>
            <w:proofErr w:type="spellStart"/>
            <w:r>
              <w:t>celula</w:t>
            </w:r>
            <w:proofErr w:type="spellEnd"/>
            <w:r>
              <w:t xml:space="preserve"> </w:t>
            </w:r>
            <w:proofErr w:type="spellStart"/>
            <w:r>
              <w:t>curentă</w:t>
            </w:r>
            <w:proofErr w:type="spellEnd"/>
            <w:r>
              <w:t xml:space="preserve"> de date</w:t>
            </w:r>
          </w:p>
        </w:tc>
      </w:tr>
      <w:tr w:rsidR="0034521F" w:rsidTr="0034521F">
        <w:trPr>
          <w:tblCellSpacing w:w="0" w:type="dxa"/>
          <w:jc w:val="center"/>
        </w:trPr>
        <w:tc>
          <w:tcPr>
            <w:tcW w:w="0" w:type="auto"/>
            <w:vAlign w:val="center"/>
            <w:hideMark/>
          </w:tcPr>
          <w:p w:rsidR="0034521F" w:rsidRDefault="0034521F">
            <w:pPr>
              <w:pStyle w:val="NormalWeb"/>
            </w:pPr>
            <w:r>
              <w:t>ROWSPAN=x</w:t>
            </w:r>
          </w:p>
        </w:tc>
        <w:tc>
          <w:tcPr>
            <w:tcW w:w="0" w:type="auto"/>
            <w:vAlign w:val="center"/>
            <w:hideMark/>
          </w:tcPr>
          <w:p w:rsidR="0034521F" w:rsidRDefault="0034521F">
            <w:pPr>
              <w:pStyle w:val="NormalWeb"/>
            </w:pPr>
            <w:proofErr w:type="spellStart"/>
            <w:r>
              <w:t>Numărul</w:t>
            </w:r>
            <w:proofErr w:type="spellEnd"/>
            <w:r>
              <w:t xml:space="preserve"> de </w:t>
            </w:r>
            <w:proofErr w:type="spellStart"/>
            <w:r>
              <w:t>linii</w:t>
            </w:r>
            <w:proofErr w:type="spellEnd"/>
            <w:r>
              <w:t xml:space="preserve"> </w:t>
            </w:r>
            <w:proofErr w:type="spellStart"/>
            <w:r>
              <w:t>pe</w:t>
            </w:r>
            <w:proofErr w:type="spellEnd"/>
            <w:r>
              <w:t xml:space="preserve"> care se </w:t>
            </w:r>
            <w:proofErr w:type="spellStart"/>
            <w:r>
              <w:t>întinde</w:t>
            </w:r>
            <w:proofErr w:type="spellEnd"/>
            <w:r>
              <w:t xml:space="preserve"> </w:t>
            </w:r>
            <w:proofErr w:type="spellStart"/>
            <w:r>
              <w:t>celula</w:t>
            </w:r>
            <w:proofErr w:type="spellEnd"/>
            <w:r>
              <w:t xml:space="preserve"> </w:t>
            </w:r>
            <w:proofErr w:type="spellStart"/>
            <w:r>
              <w:t>curentă</w:t>
            </w:r>
            <w:proofErr w:type="spellEnd"/>
            <w:r>
              <w:t xml:space="preserve"> de date</w:t>
            </w:r>
          </w:p>
        </w:tc>
      </w:tr>
      <w:tr w:rsidR="0034521F" w:rsidTr="0034521F">
        <w:trPr>
          <w:tblCellSpacing w:w="0" w:type="dxa"/>
          <w:jc w:val="center"/>
        </w:trPr>
        <w:tc>
          <w:tcPr>
            <w:tcW w:w="0" w:type="auto"/>
            <w:shd w:val="clear" w:color="auto" w:fill="CFECEC"/>
            <w:vAlign w:val="center"/>
            <w:hideMark/>
          </w:tcPr>
          <w:p w:rsidR="0034521F" w:rsidRDefault="0034521F">
            <w:pPr>
              <w:pStyle w:val="NormalWeb"/>
            </w:pPr>
            <w:r>
              <w:t>ALIGN=</w:t>
            </w:r>
            <w:proofErr w:type="spellStart"/>
            <w:r>
              <w:t>aliniere</w:t>
            </w:r>
            <w:proofErr w:type="spellEnd"/>
          </w:p>
        </w:tc>
        <w:tc>
          <w:tcPr>
            <w:tcW w:w="0" w:type="auto"/>
            <w:shd w:val="clear" w:color="auto" w:fill="CFECEC"/>
            <w:vAlign w:val="center"/>
            <w:hideMark/>
          </w:tcPr>
          <w:p w:rsidR="0034521F" w:rsidRDefault="0034521F">
            <w:pPr>
              <w:pStyle w:val="NormalWeb"/>
            </w:pPr>
            <w:proofErr w:type="spellStart"/>
            <w:r>
              <w:t>Alinierea</w:t>
            </w:r>
            <w:proofErr w:type="spellEnd"/>
            <w:r>
              <w:t xml:space="preserve"> </w:t>
            </w:r>
            <w:proofErr w:type="spellStart"/>
            <w:r>
              <w:t>materialului</w:t>
            </w:r>
            <w:proofErr w:type="spellEnd"/>
            <w:r>
              <w:t xml:space="preserve"> din </w:t>
            </w:r>
            <w:proofErr w:type="spellStart"/>
            <w:r>
              <w:t>cadrul</w:t>
            </w:r>
            <w:proofErr w:type="spellEnd"/>
            <w:r>
              <w:t xml:space="preserve"> </w:t>
            </w:r>
            <w:proofErr w:type="spellStart"/>
            <w:r>
              <w:t>celulei</w:t>
            </w:r>
            <w:proofErr w:type="spellEnd"/>
            <w:r>
              <w:t xml:space="preserve"> de </w:t>
            </w:r>
            <w:proofErr w:type="spellStart"/>
            <w:r>
              <w:t>date.Valori</w:t>
            </w:r>
            <w:proofErr w:type="spellEnd"/>
            <w:r>
              <w:t xml:space="preserve"> </w:t>
            </w:r>
            <w:proofErr w:type="spellStart"/>
            <w:r>
              <w:t>posibile</w:t>
            </w:r>
            <w:proofErr w:type="spellEnd"/>
            <w:r>
              <w:t>: (left, right, center)</w:t>
            </w:r>
          </w:p>
        </w:tc>
      </w:tr>
      <w:tr w:rsidR="0034521F" w:rsidTr="0034521F">
        <w:trPr>
          <w:tblCellSpacing w:w="0" w:type="dxa"/>
          <w:jc w:val="center"/>
        </w:trPr>
        <w:tc>
          <w:tcPr>
            <w:tcW w:w="0" w:type="auto"/>
            <w:vAlign w:val="center"/>
            <w:hideMark/>
          </w:tcPr>
          <w:p w:rsidR="0034521F" w:rsidRDefault="0034521F">
            <w:pPr>
              <w:pStyle w:val="NormalWeb"/>
            </w:pPr>
            <w:r>
              <w:t>VALIGN=</w:t>
            </w:r>
            <w:proofErr w:type="spellStart"/>
            <w:r>
              <w:t>aliniere</w:t>
            </w:r>
            <w:proofErr w:type="spellEnd"/>
          </w:p>
        </w:tc>
        <w:tc>
          <w:tcPr>
            <w:tcW w:w="0" w:type="auto"/>
            <w:vAlign w:val="center"/>
            <w:hideMark/>
          </w:tcPr>
          <w:p w:rsidR="0034521F" w:rsidRDefault="0034521F">
            <w:pPr>
              <w:pStyle w:val="NormalWeb"/>
            </w:pPr>
            <w:proofErr w:type="spellStart"/>
            <w:r>
              <w:t>Alinierea</w:t>
            </w:r>
            <w:proofErr w:type="spellEnd"/>
            <w:r>
              <w:t xml:space="preserve"> </w:t>
            </w:r>
            <w:proofErr w:type="spellStart"/>
            <w:r>
              <w:t>pe</w:t>
            </w:r>
            <w:proofErr w:type="spellEnd"/>
            <w:r>
              <w:t xml:space="preserve"> </w:t>
            </w:r>
            <w:proofErr w:type="spellStart"/>
            <w:r>
              <w:t>verticală</w:t>
            </w:r>
            <w:proofErr w:type="spellEnd"/>
            <w:r>
              <w:t xml:space="preserve"> a </w:t>
            </w:r>
            <w:proofErr w:type="spellStart"/>
            <w:r>
              <w:t>materialului</w:t>
            </w:r>
            <w:proofErr w:type="spellEnd"/>
            <w:r>
              <w:t xml:space="preserve"> din </w:t>
            </w:r>
            <w:proofErr w:type="spellStart"/>
            <w:r>
              <w:t>cadrul</w:t>
            </w:r>
            <w:proofErr w:type="spellEnd"/>
            <w:r>
              <w:t xml:space="preserve"> </w:t>
            </w:r>
            <w:proofErr w:type="spellStart"/>
            <w:r>
              <w:t>celulei</w:t>
            </w:r>
            <w:proofErr w:type="spellEnd"/>
            <w:r>
              <w:t xml:space="preserve"> de </w:t>
            </w:r>
            <w:proofErr w:type="spellStart"/>
            <w:r>
              <w:lastRenderedPageBreak/>
              <w:t>date.Valori</w:t>
            </w:r>
            <w:proofErr w:type="spellEnd"/>
            <w:r>
              <w:t xml:space="preserve"> </w:t>
            </w:r>
            <w:proofErr w:type="spellStart"/>
            <w:r>
              <w:t>posibile</w:t>
            </w:r>
            <w:proofErr w:type="spellEnd"/>
            <w:r>
              <w:t>: (top, bottom, middle)</w:t>
            </w:r>
          </w:p>
        </w:tc>
      </w:tr>
      <w:tr w:rsidR="0034521F" w:rsidTr="0034521F">
        <w:trPr>
          <w:tblCellSpacing w:w="0" w:type="dxa"/>
          <w:jc w:val="center"/>
        </w:trPr>
        <w:tc>
          <w:tcPr>
            <w:tcW w:w="0" w:type="auto"/>
            <w:shd w:val="clear" w:color="auto" w:fill="CFECEC"/>
            <w:vAlign w:val="center"/>
            <w:hideMark/>
          </w:tcPr>
          <w:p w:rsidR="0034521F" w:rsidRDefault="0034521F">
            <w:pPr>
              <w:pStyle w:val="NormalWeb"/>
            </w:pPr>
            <w:r>
              <w:lastRenderedPageBreak/>
              <w:t>BACKGROUND=</w:t>
            </w:r>
            <w:proofErr w:type="spellStart"/>
            <w:r>
              <w:t>url</w:t>
            </w:r>
            <w:proofErr w:type="spellEnd"/>
          </w:p>
        </w:tc>
        <w:tc>
          <w:tcPr>
            <w:tcW w:w="0" w:type="auto"/>
            <w:shd w:val="clear" w:color="auto" w:fill="CFECEC"/>
            <w:vAlign w:val="center"/>
            <w:hideMark/>
          </w:tcPr>
          <w:p w:rsidR="0034521F" w:rsidRDefault="0034521F">
            <w:pPr>
              <w:pStyle w:val="NormalWeb"/>
            </w:pPr>
            <w:proofErr w:type="spellStart"/>
            <w:r>
              <w:t>Specifică</w:t>
            </w:r>
            <w:proofErr w:type="spellEnd"/>
            <w:r>
              <w:t xml:space="preserve"> </w:t>
            </w:r>
            <w:proofErr w:type="spellStart"/>
            <w:r>
              <w:t>imaginea</w:t>
            </w:r>
            <w:proofErr w:type="spellEnd"/>
            <w:r>
              <w:t xml:space="preserve"> de fond </w:t>
            </w:r>
            <w:proofErr w:type="spellStart"/>
            <w:r>
              <w:t>pentru</w:t>
            </w:r>
            <w:proofErr w:type="spellEnd"/>
            <w:r>
              <w:t xml:space="preserve"> </w:t>
            </w:r>
            <w:proofErr w:type="spellStart"/>
            <w:r>
              <w:t>celula</w:t>
            </w:r>
            <w:proofErr w:type="spellEnd"/>
            <w:r>
              <w:t xml:space="preserve"> </w:t>
            </w:r>
            <w:proofErr w:type="spellStart"/>
            <w:r>
              <w:t>tabelului</w:t>
            </w:r>
            <w:proofErr w:type="spellEnd"/>
          </w:p>
        </w:tc>
      </w:tr>
      <w:tr w:rsidR="0034521F" w:rsidTr="0034521F">
        <w:trPr>
          <w:tblCellSpacing w:w="0" w:type="dxa"/>
          <w:jc w:val="center"/>
        </w:trPr>
        <w:tc>
          <w:tcPr>
            <w:tcW w:w="0" w:type="auto"/>
            <w:vAlign w:val="center"/>
            <w:hideMark/>
          </w:tcPr>
          <w:p w:rsidR="0034521F" w:rsidRDefault="0034521F">
            <w:pPr>
              <w:pStyle w:val="NormalWeb"/>
            </w:pPr>
            <w:r>
              <w:t>NOWRAP</w:t>
            </w:r>
          </w:p>
        </w:tc>
        <w:tc>
          <w:tcPr>
            <w:tcW w:w="0" w:type="auto"/>
            <w:vAlign w:val="center"/>
            <w:hideMark/>
          </w:tcPr>
          <w:p w:rsidR="0034521F" w:rsidRDefault="0034521F">
            <w:pPr>
              <w:pStyle w:val="NormalWeb"/>
            </w:pPr>
            <w:r>
              <w:t xml:space="preserve">Nu </w:t>
            </w:r>
            <w:proofErr w:type="spellStart"/>
            <w:r>
              <w:t>permite</w:t>
            </w:r>
            <w:proofErr w:type="spellEnd"/>
            <w:r>
              <w:t xml:space="preserve"> </w:t>
            </w:r>
            <w:proofErr w:type="spellStart"/>
            <w:r>
              <w:t>despărţirea</w:t>
            </w:r>
            <w:proofErr w:type="spellEnd"/>
            <w:r>
              <w:t xml:space="preserve"> </w:t>
            </w:r>
            <w:proofErr w:type="spellStart"/>
            <w:r>
              <w:t>textului</w:t>
            </w:r>
            <w:proofErr w:type="spellEnd"/>
            <w:r>
              <w:t xml:space="preserve"> </w:t>
            </w:r>
            <w:proofErr w:type="spellStart"/>
            <w:r>
              <w:t>pe</w:t>
            </w:r>
            <w:proofErr w:type="spellEnd"/>
            <w:r>
              <w:t xml:space="preserve"> </w:t>
            </w:r>
            <w:proofErr w:type="spellStart"/>
            <w:r>
              <w:t>linii</w:t>
            </w:r>
            <w:proofErr w:type="spellEnd"/>
            <w:r>
              <w:t xml:space="preserve"> </w:t>
            </w:r>
            <w:proofErr w:type="spellStart"/>
            <w:r>
              <w:t>în</w:t>
            </w:r>
            <w:proofErr w:type="spellEnd"/>
            <w:r>
              <w:t xml:space="preserve"> </w:t>
            </w:r>
            <w:proofErr w:type="spellStart"/>
            <w:r>
              <w:t>cadrul</w:t>
            </w:r>
            <w:proofErr w:type="spellEnd"/>
            <w:r>
              <w:t xml:space="preserve"> </w:t>
            </w:r>
            <w:proofErr w:type="spellStart"/>
            <w:r>
              <w:t>unei</w:t>
            </w:r>
            <w:proofErr w:type="spellEnd"/>
            <w:r>
              <w:t xml:space="preserve"> </w:t>
            </w:r>
            <w:proofErr w:type="spellStart"/>
            <w:r>
              <w:t>celule</w:t>
            </w:r>
            <w:proofErr w:type="spellEnd"/>
          </w:p>
        </w:tc>
      </w:tr>
      <w:tr w:rsidR="0034521F" w:rsidTr="0034521F">
        <w:trPr>
          <w:tblCellSpacing w:w="0" w:type="dxa"/>
          <w:jc w:val="center"/>
        </w:trPr>
        <w:tc>
          <w:tcPr>
            <w:tcW w:w="0" w:type="auto"/>
            <w:shd w:val="clear" w:color="auto" w:fill="CFECEC"/>
            <w:vAlign w:val="center"/>
            <w:hideMark/>
          </w:tcPr>
          <w:p w:rsidR="0034521F" w:rsidRDefault="0034521F">
            <w:pPr>
              <w:pStyle w:val="NormalWeb"/>
            </w:pPr>
            <w:r>
              <w:t>ALIGN=baseline</w:t>
            </w:r>
          </w:p>
        </w:tc>
        <w:tc>
          <w:tcPr>
            <w:tcW w:w="0" w:type="auto"/>
            <w:shd w:val="clear" w:color="auto" w:fill="CFECEC"/>
            <w:vAlign w:val="center"/>
            <w:hideMark/>
          </w:tcPr>
          <w:p w:rsidR="0034521F" w:rsidRDefault="0034521F">
            <w:pPr>
              <w:pStyle w:val="NormalWeb"/>
            </w:pPr>
            <w:proofErr w:type="spellStart"/>
            <w:r>
              <w:t>Aliniază</w:t>
            </w:r>
            <w:proofErr w:type="spellEnd"/>
            <w:r>
              <w:t xml:space="preserve"> </w:t>
            </w:r>
            <w:proofErr w:type="spellStart"/>
            <w:r>
              <w:t>celule</w:t>
            </w:r>
            <w:proofErr w:type="spellEnd"/>
            <w:r>
              <w:t xml:space="preserve"> de date cu </w:t>
            </w:r>
            <w:proofErr w:type="spellStart"/>
            <w:r>
              <w:t>linia</w:t>
            </w:r>
            <w:proofErr w:type="spellEnd"/>
            <w:r>
              <w:t xml:space="preserve"> de </w:t>
            </w:r>
            <w:proofErr w:type="spellStart"/>
            <w:r>
              <w:t>bază</w:t>
            </w:r>
            <w:proofErr w:type="spellEnd"/>
            <w:r>
              <w:t xml:space="preserve"> a </w:t>
            </w:r>
            <w:proofErr w:type="spellStart"/>
            <w:r>
              <w:t>textului</w:t>
            </w:r>
            <w:proofErr w:type="spellEnd"/>
            <w:r>
              <w:t xml:space="preserve"> </w:t>
            </w:r>
            <w:proofErr w:type="spellStart"/>
            <w:r>
              <w:t>adiacent</w:t>
            </w:r>
            <w:proofErr w:type="spellEnd"/>
          </w:p>
        </w:tc>
      </w:tr>
      <w:tr w:rsidR="0034521F" w:rsidTr="0034521F">
        <w:trPr>
          <w:tblCellSpacing w:w="0" w:type="dxa"/>
          <w:jc w:val="center"/>
        </w:trPr>
        <w:tc>
          <w:tcPr>
            <w:tcW w:w="0" w:type="auto"/>
            <w:vAlign w:val="center"/>
            <w:hideMark/>
          </w:tcPr>
          <w:p w:rsidR="0034521F" w:rsidRDefault="0034521F">
            <w:pPr>
              <w:pStyle w:val="NormalWeb"/>
            </w:pPr>
            <w:r>
              <w:t>ALIGN=</w:t>
            </w:r>
            <w:proofErr w:type="spellStart"/>
            <w:r>
              <w:t>caracter</w:t>
            </w:r>
            <w:proofErr w:type="spellEnd"/>
          </w:p>
        </w:tc>
        <w:tc>
          <w:tcPr>
            <w:tcW w:w="0" w:type="auto"/>
            <w:vAlign w:val="center"/>
            <w:hideMark/>
          </w:tcPr>
          <w:p w:rsidR="0034521F" w:rsidRDefault="0034521F">
            <w:pPr>
              <w:pStyle w:val="NormalWeb"/>
            </w:pPr>
            <w:proofErr w:type="spellStart"/>
            <w:r>
              <w:t>Aliniază</w:t>
            </w:r>
            <w:proofErr w:type="spellEnd"/>
            <w:r>
              <w:t xml:space="preserve"> o </w:t>
            </w:r>
            <w:proofErr w:type="spellStart"/>
            <w:r>
              <w:t>coloană</w:t>
            </w:r>
            <w:proofErr w:type="spellEnd"/>
            <w:r>
              <w:t xml:space="preserve"> </w:t>
            </w:r>
            <w:proofErr w:type="spellStart"/>
            <w:r>
              <w:t>faţă</w:t>
            </w:r>
            <w:proofErr w:type="spellEnd"/>
            <w:r>
              <w:t xml:space="preserve"> de un </w:t>
            </w:r>
            <w:proofErr w:type="spellStart"/>
            <w:r>
              <w:t>anumit</w:t>
            </w:r>
            <w:proofErr w:type="spellEnd"/>
            <w:r>
              <w:t xml:space="preserve"> </w:t>
            </w:r>
            <w:proofErr w:type="spellStart"/>
            <w:r>
              <w:t>carcater</w:t>
            </w:r>
            <w:proofErr w:type="spellEnd"/>
            <w:r>
              <w:t xml:space="preserve"> (</w:t>
            </w:r>
            <w:proofErr w:type="spellStart"/>
            <w:r>
              <w:t>caracterul</w:t>
            </w:r>
            <w:proofErr w:type="spellEnd"/>
            <w:r>
              <w:t xml:space="preserve"> </w:t>
            </w:r>
            <w:proofErr w:type="spellStart"/>
            <w:r>
              <w:t>prestabilit</w:t>
            </w:r>
            <w:proofErr w:type="spellEnd"/>
            <w:r>
              <w:t xml:space="preserve"> </w:t>
            </w:r>
            <w:proofErr w:type="spellStart"/>
            <w:r>
              <w:t>este</w:t>
            </w:r>
            <w:proofErr w:type="spellEnd"/>
            <w:r>
              <w:t xml:space="preserve"> ".")</w:t>
            </w:r>
          </w:p>
        </w:tc>
      </w:tr>
      <w:tr w:rsidR="0034521F" w:rsidTr="0034521F">
        <w:trPr>
          <w:tblCellSpacing w:w="0" w:type="dxa"/>
          <w:jc w:val="center"/>
        </w:trPr>
        <w:tc>
          <w:tcPr>
            <w:tcW w:w="0" w:type="auto"/>
            <w:shd w:val="clear" w:color="auto" w:fill="CFECEC"/>
            <w:vAlign w:val="center"/>
            <w:hideMark/>
          </w:tcPr>
          <w:p w:rsidR="0034521F" w:rsidRDefault="0034521F">
            <w:pPr>
              <w:pStyle w:val="NormalWeb"/>
            </w:pPr>
            <w:r>
              <w:t>ALIGN=justify</w:t>
            </w:r>
          </w:p>
        </w:tc>
        <w:tc>
          <w:tcPr>
            <w:tcW w:w="0" w:type="auto"/>
            <w:shd w:val="clear" w:color="auto" w:fill="CFECEC"/>
            <w:vAlign w:val="center"/>
            <w:hideMark/>
          </w:tcPr>
          <w:p w:rsidR="0034521F" w:rsidRDefault="0034521F">
            <w:pPr>
              <w:pStyle w:val="NormalWeb"/>
            </w:pPr>
            <w:proofErr w:type="spellStart"/>
            <w:r>
              <w:t>Aliniază</w:t>
            </w:r>
            <w:proofErr w:type="spellEnd"/>
            <w:r>
              <w:t xml:space="preserve"> </w:t>
            </w:r>
            <w:proofErr w:type="spellStart"/>
            <w:r>
              <w:t>atât</w:t>
            </w:r>
            <w:proofErr w:type="spellEnd"/>
            <w:r>
              <w:t xml:space="preserve"> </w:t>
            </w:r>
            <w:proofErr w:type="spellStart"/>
            <w:r>
              <w:t>marginea</w:t>
            </w:r>
            <w:proofErr w:type="spellEnd"/>
            <w:r>
              <w:t xml:space="preserve"> din </w:t>
            </w:r>
            <w:proofErr w:type="spellStart"/>
            <w:r>
              <w:t>stânga</w:t>
            </w:r>
            <w:proofErr w:type="spellEnd"/>
            <w:r>
              <w:t xml:space="preserve"> </w:t>
            </w:r>
            <w:proofErr w:type="spellStart"/>
            <w:r>
              <w:t>cât</w:t>
            </w:r>
            <w:proofErr w:type="spellEnd"/>
            <w:r>
              <w:t xml:space="preserve"> </w:t>
            </w:r>
            <w:proofErr w:type="spellStart"/>
            <w:r>
              <w:t>şi</w:t>
            </w:r>
            <w:proofErr w:type="spellEnd"/>
            <w:r>
              <w:t xml:space="preserve"> </w:t>
            </w:r>
            <w:proofErr w:type="spellStart"/>
            <w:r>
              <w:t>marginea</w:t>
            </w:r>
            <w:proofErr w:type="spellEnd"/>
            <w:r>
              <w:t xml:space="preserve"> din </w:t>
            </w:r>
            <w:proofErr w:type="spellStart"/>
            <w:r>
              <w:t>dreapta</w:t>
            </w:r>
            <w:proofErr w:type="spellEnd"/>
            <w:r>
              <w:t xml:space="preserve"> a </w:t>
            </w:r>
            <w:proofErr w:type="spellStart"/>
            <w:r>
              <w:t>unui</w:t>
            </w:r>
            <w:proofErr w:type="spellEnd"/>
            <w:r>
              <w:t xml:space="preserve"> text</w:t>
            </w:r>
          </w:p>
        </w:tc>
      </w:tr>
    </w:tbl>
    <w:p w:rsidR="0034521F" w:rsidRDefault="0034521F"/>
    <w:p w:rsidR="0034521F" w:rsidRDefault="0034521F" w:rsidP="0034521F">
      <w:pPr>
        <w:pStyle w:val="NormalWeb"/>
        <w:rPr>
          <w:color w:val="000000"/>
          <w:sz w:val="27"/>
          <w:szCs w:val="27"/>
        </w:rPr>
      </w:pPr>
      <w:bookmarkStart w:id="11" w:name="7"/>
      <w:proofErr w:type="spellStart"/>
      <w:r>
        <w:rPr>
          <w:rStyle w:val="Strong"/>
          <w:color w:val="000000"/>
          <w:sz w:val="27"/>
          <w:szCs w:val="27"/>
          <w:u w:val="single"/>
        </w:rPr>
        <w:t>Adăugarea</w:t>
      </w:r>
      <w:proofErr w:type="spellEnd"/>
      <w:r>
        <w:rPr>
          <w:rStyle w:val="Strong"/>
          <w:color w:val="000000"/>
          <w:sz w:val="27"/>
          <w:szCs w:val="27"/>
          <w:u w:val="single"/>
        </w:rPr>
        <w:t xml:space="preserve"> </w:t>
      </w:r>
      <w:proofErr w:type="spellStart"/>
      <w:r>
        <w:rPr>
          <w:rStyle w:val="Strong"/>
          <w:color w:val="000000"/>
          <w:sz w:val="27"/>
          <w:szCs w:val="27"/>
          <w:u w:val="single"/>
        </w:rPr>
        <w:t>imaginilor</w:t>
      </w:r>
      <w:proofErr w:type="spellEnd"/>
    </w:p>
    <w:tbl>
      <w:tblPr>
        <w:tblW w:w="4000" w:type="pct"/>
        <w:jc w:val="center"/>
        <w:tblCellSpacing w:w="0" w:type="dxa"/>
        <w:tblCellMar>
          <w:top w:w="105" w:type="dxa"/>
          <w:left w:w="105" w:type="dxa"/>
          <w:bottom w:w="105" w:type="dxa"/>
          <w:right w:w="105" w:type="dxa"/>
        </w:tblCellMar>
        <w:tblLook w:val="04A0" w:firstRow="1" w:lastRow="0" w:firstColumn="1" w:lastColumn="0" w:noHBand="0" w:noVBand="1"/>
      </w:tblPr>
      <w:tblGrid>
        <w:gridCol w:w="1812"/>
        <w:gridCol w:w="6730"/>
      </w:tblGrid>
      <w:tr w:rsidR="0034521F" w:rsidTr="0034521F">
        <w:trPr>
          <w:tblCellSpacing w:w="0" w:type="dxa"/>
          <w:jc w:val="center"/>
        </w:trPr>
        <w:tc>
          <w:tcPr>
            <w:tcW w:w="0" w:type="auto"/>
            <w:shd w:val="clear" w:color="auto" w:fill="E77471"/>
            <w:vAlign w:val="center"/>
            <w:hideMark/>
          </w:tcPr>
          <w:bookmarkEnd w:id="11"/>
          <w:p w:rsidR="0034521F" w:rsidRDefault="0034521F">
            <w:pPr>
              <w:pStyle w:val="NormalWeb"/>
            </w:pPr>
            <w:r>
              <w:t>&lt;IMG &gt;</w:t>
            </w:r>
          </w:p>
        </w:tc>
        <w:tc>
          <w:tcPr>
            <w:tcW w:w="0" w:type="auto"/>
            <w:shd w:val="clear" w:color="auto" w:fill="E77471"/>
            <w:vAlign w:val="center"/>
            <w:hideMark/>
          </w:tcPr>
          <w:p w:rsidR="0034521F" w:rsidRDefault="0034521F">
            <w:pPr>
              <w:pStyle w:val="NormalWeb"/>
            </w:pPr>
            <w:proofErr w:type="spellStart"/>
            <w:r>
              <w:t>Marcajul</w:t>
            </w:r>
            <w:proofErr w:type="spellEnd"/>
            <w:r>
              <w:t xml:space="preserve"> de </w:t>
            </w:r>
            <w:proofErr w:type="spellStart"/>
            <w:r>
              <w:t>introducere</w:t>
            </w:r>
            <w:proofErr w:type="spellEnd"/>
            <w:r>
              <w:t xml:space="preserve"> a </w:t>
            </w:r>
            <w:proofErr w:type="spellStart"/>
            <w:r>
              <w:t>imaginilor</w:t>
            </w:r>
            <w:proofErr w:type="spellEnd"/>
          </w:p>
        </w:tc>
      </w:tr>
      <w:tr w:rsidR="0034521F" w:rsidTr="0034521F">
        <w:trPr>
          <w:tblCellSpacing w:w="0" w:type="dxa"/>
          <w:jc w:val="center"/>
        </w:trPr>
        <w:tc>
          <w:tcPr>
            <w:tcW w:w="0" w:type="auto"/>
            <w:vAlign w:val="center"/>
            <w:hideMark/>
          </w:tcPr>
          <w:p w:rsidR="0034521F" w:rsidRDefault="0034521F">
            <w:pPr>
              <w:pStyle w:val="NormalWeb"/>
            </w:pPr>
            <w:r>
              <w:t>SRC=</w:t>
            </w:r>
            <w:proofErr w:type="spellStart"/>
            <w:r>
              <w:t>url</w:t>
            </w:r>
            <w:proofErr w:type="spellEnd"/>
          </w:p>
        </w:tc>
        <w:tc>
          <w:tcPr>
            <w:tcW w:w="0" w:type="auto"/>
            <w:vAlign w:val="center"/>
            <w:hideMark/>
          </w:tcPr>
          <w:p w:rsidR="0034521F" w:rsidRDefault="0034521F">
            <w:pPr>
              <w:pStyle w:val="NormalWeb"/>
            </w:pPr>
            <w:proofErr w:type="spellStart"/>
            <w:r>
              <w:t>Sursa</w:t>
            </w:r>
            <w:proofErr w:type="spellEnd"/>
            <w:r>
              <w:t xml:space="preserve"> </w:t>
            </w:r>
            <w:proofErr w:type="spellStart"/>
            <w:r>
              <w:t>fişierului</w:t>
            </w:r>
            <w:proofErr w:type="spellEnd"/>
            <w:r>
              <w:t xml:space="preserve"> </w:t>
            </w:r>
            <w:proofErr w:type="spellStart"/>
            <w:r>
              <w:t>grafic</w:t>
            </w:r>
            <w:proofErr w:type="spellEnd"/>
          </w:p>
        </w:tc>
      </w:tr>
      <w:tr w:rsidR="0034521F" w:rsidTr="0034521F">
        <w:trPr>
          <w:tblCellSpacing w:w="0" w:type="dxa"/>
          <w:jc w:val="center"/>
        </w:trPr>
        <w:tc>
          <w:tcPr>
            <w:tcW w:w="0" w:type="auto"/>
            <w:shd w:val="clear" w:color="auto" w:fill="E77471"/>
            <w:vAlign w:val="center"/>
            <w:hideMark/>
          </w:tcPr>
          <w:p w:rsidR="0034521F" w:rsidRDefault="0034521F">
            <w:pPr>
              <w:pStyle w:val="NormalWeb"/>
            </w:pPr>
            <w:r>
              <w:t>ALT=text</w:t>
            </w:r>
          </w:p>
        </w:tc>
        <w:tc>
          <w:tcPr>
            <w:tcW w:w="0" w:type="auto"/>
            <w:shd w:val="clear" w:color="auto" w:fill="E77471"/>
            <w:vAlign w:val="center"/>
            <w:hideMark/>
          </w:tcPr>
          <w:p w:rsidR="0034521F" w:rsidRDefault="0034521F">
            <w:pPr>
              <w:pStyle w:val="NormalWeb"/>
            </w:pPr>
            <w:proofErr w:type="spellStart"/>
            <w:r>
              <w:t>Textul</w:t>
            </w:r>
            <w:proofErr w:type="spellEnd"/>
            <w:r>
              <w:t xml:space="preserve"> </w:t>
            </w:r>
            <w:proofErr w:type="spellStart"/>
            <w:r>
              <w:t>alternativ</w:t>
            </w:r>
            <w:proofErr w:type="spellEnd"/>
            <w:r>
              <w:t xml:space="preserve"> de </w:t>
            </w:r>
            <w:proofErr w:type="spellStart"/>
            <w:r>
              <w:t>afişat</w:t>
            </w:r>
            <w:proofErr w:type="spellEnd"/>
            <w:r>
              <w:t xml:space="preserve">, </w:t>
            </w:r>
            <w:proofErr w:type="spellStart"/>
            <w:r>
              <w:t>dacă</w:t>
            </w:r>
            <w:proofErr w:type="spellEnd"/>
            <w:r>
              <w:t xml:space="preserve"> </w:t>
            </w:r>
            <w:proofErr w:type="spellStart"/>
            <w:r>
              <w:t>este</w:t>
            </w:r>
            <w:proofErr w:type="spellEnd"/>
            <w:r>
              <w:t xml:space="preserve"> </w:t>
            </w:r>
            <w:proofErr w:type="spellStart"/>
            <w:r>
              <w:t>necesar</w:t>
            </w:r>
            <w:proofErr w:type="spellEnd"/>
          </w:p>
        </w:tc>
      </w:tr>
      <w:tr w:rsidR="0034521F" w:rsidTr="0034521F">
        <w:trPr>
          <w:tblCellSpacing w:w="0" w:type="dxa"/>
          <w:jc w:val="center"/>
        </w:trPr>
        <w:tc>
          <w:tcPr>
            <w:tcW w:w="0" w:type="auto"/>
            <w:vAlign w:val="center"/>
            <w:hideMark/>
          </w:tcPr>
          <w:p w:rsidR="0034521F" w:rsidRDefault="0034521F">
            <w:pPr>
              <w:pStyle w:val="NormalWeb"/>
            </w:pPr>
            <w:r>
              <w:t>ALIGN=</w:t>
            </w:r>
            <w:proofErr w:type="spellStart"/>
            <w:r>
              <w:t>aliniere</w:t>
            </w:r>
            <w:proofErr w:type="spellEnd"/>
          </w:p>
        </w:tc>
        <w:tc>
          <w:tcPr>
            <w:tcW w:w="0" w:type="auto"/>
            <w:vAlign w:val="center"/>
            <w:hideMark/>
          </w:tcPr>
          <w:p w:rsidR="0034521F" w:rsidRDefault="0034521F">
            <w:pPr>
              <w:pStyle w:val="NormalWeb"/>
            </w:pPr>
            <w:proofErr w:type="spellStart"/>
            <w:r>
              <w:t>Alinierea</w:t>
            </w:r>
            <w:proofErr w:type="spellEnd"/>
            <w:r>
              <w:t xml:space="preserve"> </w:t>
            </w:r>
            <w:proofErr w:type="spellStart"/>
            <w:r>
              <w:t>imaginii</w:t>
            </w:r>
            <w:proofErr w:type="spellEnd"/>
            <w:r>
              <w:t xml:space="preserve"> </w:t>
            </w:r>
            <w:proofErr w:type="spellStart"/>
            <w:r>
              <w:t>în</w:t>
            </w:r>
            <w:proofErr w:type="spellEnd"/>
            <w:r>
              <w:t xml:space="preserve"> </w:t>
            </w:r>
            <w:proofErr w:type="spellStart"/>
            <w:r>
              <w:t>pagină</w:t>
            </w:r>
            <w:proofErr w:type="spellEnd"/>
            <w:r>
              <w:t xml:space="preserve">. </w:t>
            </w:r>
            <w:proofErr w:type="spellStart"/>
            <w:r>
              <w:t>Valori</w:t>
            </w:r>
            <w:proofErr w:type="spellEnd"/>
            <w:r>
              <w:t xml:space="preserve"> </w:t>
            </w:r>
            <w:proofErr w:type="spellStart"/>
            <w:r>
              <w:t>posibile</w:t>
            </w:r>
            <w:proofErr w:type="spellEnd"/>
            <w:r>
              <w:t>: top (</w:t>
            </w:r>
            <w:proofErr w:type="spellStart"/>
            <w:r>
              <w:t>sus</w:t>
            </w:r>
            <w:proofErr w:type="spellEnd"/>
            <w:r>
              <w:t>), middle (</w:t>
            </w:r>
            <w:proofErr w:type="spellStart"/>
            <w:r>
              <w:t>în</w:t>
            </w:r>
            <w:proofErr w:type="spellEnd"/>
            <w:r>
              <w:t xml:space="preserve"> </w:t>
            </w:r>
            <w:proofErr w:type="spellStart"/>
            <w:r>
              <w:t>mijloc</w:t>
            </w:r>
            <w:proofErr w:type="spellEnd"/>
            <w:r>
              <w:t>), bottom (</w:t>
            </w:r>
            <w:proofErr w:type="spellStart"/>
            <w:r>
              <w:t>jos</w:t>
            </w:r>
            <w:proofErr w:type="spellEnd"/>
            <w:r>
              <w:t>), left (</w:t>
            </w:r>
            <w:proofErr w:type="spellStart"/>
            <w:r>
              <w:t>în</w:t>
            </w:r>
            <w:proofErr w:type="spellEnd"/>
            <w:r>
              <w:t xml:space="preserve"> </w:t>
            </w:r>
            <w:proofErr w:type="spellStart"/>
            <w:r>
              <w:t>stânga</w:t>
            </w:r>
            <w:proofErr w:type="spellEnd"/>
            <w:r>
              <w:t xml:space="preserve">), right (la </w:t>
            </w:r>
            <w:proofErr w:type="spellStart"/>
            <w:r>
              <w:t>dreapta</w:t>
            </w:r>
            <w:proofErr w:type="spellEnd"/>
            <w:r>
              <w:t>)</w:t>
            </w:r>
          </w:p>
        </w:tc>
      </w:tr>
      <w:tr w:rsidR="0034521F" w:rsidTr="0034521F">
        <w:trPr>
          <w:tblCellSpacing w:w="0" w:type="dxa"/>
          <w:jc w:val="center"/>
        </w:trPr>
        <w:tc>
          <w:tcPr>
            <w:tcW w:w="0" w:type="auto"/>
            <w:shd w:val="clear" w:color="auto" w:fill="E77471"/>
            <w:vAlign w:val="center"/>
            <w:hideMark/>
          </w:tcPr>
          <w:p w:rsidR="0034521F" w:rsidRDefault="0034521F">
            <w:pPr>
              <w:pStyle w:val="NormalWeb"/>
            </w:pPr>
            <w:r>
              <w:t>HEIGHT=x</w:t>
            </w:r>
          </w:p>
        </w:tc>
        <w:tc>
          <w:tcPr>
            <w:tcW w:w="0" w:type="auto"/>
            <w:shd w:val="clear" w:color="auto" w:fill="E77471"/>
            <w:vAlign w:val="center"/>
            <w:hideMark/>
          </w:tcPr>
          <w:p w:rsidR="0034521F" w:rsidRDefault="0034521F">
            <w:pPr>
              <w:pStyle w:val="NormalWeb"/>
            </w:pPr>
            <w:proofErr w:type="spellStart"/>
            <w:r>
              <w:t>Înălţimea</w:t>
            </w:r>
            <w:proofErr w:type="spellEnd"/>
            <w:r>
              <w:t xml:space="preserve"> </w:t>
            </w:r>
            <w:proofErr w:type="spellStart"/>
            <w:r>
              <w:t>imaginii</w:t>
            </w:r>
            <w:proofErr w:type="spellEnd"/>
            <w:r>
              <w:t xml:space="preserve"> (</w:t>
            </w:r>
            <w:proofErr w:type="spellStart"/>
            <w:r>
              <w:t>în</w:t>
            </w:r>
            <w:proofErr w:type="spellEnd"/>
            <w:r>
              <w:t xml:space="preserve"> </w:t>
            </w:r>
            <w:proofErr w:type="spellStart"/>
            <w:r>
              <w:t>pixeli</w:t>
            </w:r>
            <w:proofErr w:type="spellEnd"/>
            <w:r>
              <w:t>)</w:t>
            </w:r>
          </w:p>
        </w:tc>
      </w:tr>
      <w:tr w:rsidR="0034521F" w:rsidTr="0034521F">
        <w:trPr>
          <w:tblCellSpacing w:w="0" w:type="dxa"/>
          <w:jc w:val="center"/>
        </w:trPr>
        <w:tc>
          <w:tcPr>
            <w:tcW w:w="0" w:type="auto"/>
            <w:vAlign w:val="center"/>
            <w:hideMark/>
          </w:tcPr>
          <w:p w:rsidR="0034521F" w:rsidRDefault="0034521F">
            <w:pPr>
              <w:pStyle w:val="NormalWeb"/>
            </w:pPr>
            <w:r>
              <w:t>WIDTH=x</w:t>
            </w:r>
          </w:p>
        </w:tc>
        <w:tc>
          <w:tcPr>
            <w:tcW w:w="0" w:type="auto"/>
            <w:vAlign w:val="center"/>
            <w:hideMark/>
          </w:tcPr>
          <w:p w:rsidR="0034521F" w:rsidRDefault="0034521F">
            <w:pPr>
              <w:pStyle w:val="NormalWeb"/>
            </w:pPr>
            <w:proofErr w:type="spellStart"/>
            <w:r>
              <w:t>Lăţimea</w:t>
            </w:r>
            <w:proofErr w:type="spellEnd"/>
            <w:r>
              <w:t xml:space="preserve"> </w:t>
            </w:r>
            <w:proofErr w:type="spellStart"/>
            <w:r>
              <w:t>imaginii</w:t>
            </w:r>
            <w:proofErr w:type="spellEnd"/>
          </w:p>
        </w:tc>
      </w:tr>
      <w:tr w:rsidR="0034521F" w:rsidTr="0034521F">
        <w:trPr>
          <w:tblCellSpacing w:w="0" w:type="dxa"/>
          <w:jc w:val="center"/>
        </w:trPr>
        <w:tc>
          <w:tcPr>
            <w:tcW w:w="0" w:type="auto"/>
            <w:shd w:val="clear" w:color="auto" w:fill="E77471"/>
            <w:vAlign w:val="center"/>
            <w:hideMark/>
          </w:tcPr>
          <w:p w:rsidR="0034521F" w:rsidRDefault="0034521F">
            <w:pPr>
              <w:pStyle w:val="NormalWeb"/>
            </w:pPr>
            <w:r>
              <w:t>BORDER=x</w:t>
            </w:r>
          </w:p>
        </w:tc>
        <w:tc>
          <w:tcPr>
            <w:tcW w:w="0" w:type="auto"/>
            <w:shd w:val="clear" w:color="auto" w:fill="E77471"/>
            <w:vAlign w:val="center"/>
            <w:hideMark/>
          </w:tcPr>
          <w:p w:rsidR="0034521F" w:rsidRDefault="0034521F">
            <w:pPr>
              <w:pStyle w:val="NormalWeb"/>
            </w:pPr>
            <w:proofErr w:type="spellStart"/>
            <w:r>
              <w:t>Chenarul</w:t>
            </w:r>
            <w:proofErr w:type="spellEnd"/>
            <w:r>
              <w:t xml:space="preserve"> din </w:t>
            </w:r>
            <w:proofErr w:type="spellStart"/>
            <w:r>
              <w:t>jurul</w:t>
            </w:r>
            <w:proofErr w:type="spellEnd"/>
            <w:r>
              <w:t xml:space="preserve"> </w:t>
            </w:r>
            <w:proofErr w:type="spellStart"/>
            <w:r>
              <w:t>imaginii</w:t>
            </w:r>
            <w:proofErr w:type="spellEnd"/>
            <w:r>
              <w:t xml:space="preserve">, </w:t>
            </w:r>
            <w:proofErr w:type="spellStart"/>
            <w:r>
              <w:t>atunci</w:t>
            </w:r>
            <w:proofErr w:type="spellEnd"/>
            <w:r>
              <w:t xml:space="preserve"> </w:t>
            </w:r>
            <w:proofErr w:type="spellStart"/>
            <w:r>
              <w:t>când</w:t>
            </w:r>
            <w:proofErr w:type="spellEnd"/>
            <w:r>
              <w:t xml:space="preserve"> </w:t>
            </w:r>
            <w:proofErr w:type="spellStart"/>
            <w:r>
              <w:t>aceasta</w:t>
            </w:r>
            <w:proofErr w:type="spellEnd"/>
            <w:r>
              <w:t xml:space="preserve"> </w:t>
            </w:r>
            <w:proofErr w:type="spellStart"/>
            <w:r>
              <w:t>este</w:t>
            </w:r>
            <w:proofErr w:type="spellEnd"/>
            <w:r>
              <w:t xml:space="preserve"> </w:t>
            </w:r>
            <w:proofErr w:type="spellStart"/>
            <w:r>
              <w:t>utilizată</w:t>
            </w:r>
            <w:proofErr w:type="spellEnd"/>
            <w:r>
              <w:t xml:space="preserve"> </w:t>
            </w:r>
            <w:proofErr w:type="spellStart"/>
            <w:r>
              <w:t>ca</w:t>
            </w:r>
            <w:proofErr w:type="spellEnd"/>
            <w:r>
              <w:t xml:space="preserve"> </w:t>
            </w:r>
            <w:proofErr w:type="spellStart"/>
            <w:r>
              <w:t>hiperlegătură</w:t>
            </w:r>
            <w:proofErr w:type="spellEnd"/>
          </w:p>
        </w:tc>
      </w:tr>
      <w:tr w:rsidR="0034521F" w:rsidTr="0034521F">
        <w:trPr>
          <w:tblCellSpacing w:w="0" w:type="dxa"/>
          <w:jc w:val="center"/>
        </w:trPr>
        <w:tc>
          <w:tcPr>
            <w:tcW w:w="0" w:type="auto"/>
            <w:vAlign w:val="center"/>
            <w:hideMark/>
          </w:tcPr>
          <w:p w:rsidR="0034521F" w:rsidRDefault="0034521F">
            <w:pPr>
              <w:pStyle w:val="NormalWeb"/>
            </w:pPr>
            <w:r>
              <w:t>HSPACE=x</w:t>
            </w:r>
          </w:p>
        </w:tc>
        <w:tc>
          <w:tcPr>
            <w:tcW w:w="0" w:type="auto"/>
            <w:vAlign w:val="center"/>
            <w:hideMark/>
          </w:tcPr>
          <w:p w:rsidR="0034521F" w:rsidRDefault="0034521F">
            <w:pPr>
              <w:pStyle w:val="NormalWeb"/>
            </w:pPr>
            <w:proofErr w:type="spellStart"/>
            <w:r>
              <w:t>Spaţiul</w:t>
            </w:r>
            <w:proofErr w:type="spellEnd"/>
            <w:r>
              <w:t xml:space="preserve"> </w:t>
            </w:r>
            <w:proofErr w:type="spellStart"/>
            <w:r>
              <w:t>suplimentar</w:t>
            </w:r>
            <w:proofErr w:type="spellEnd"/>
            <w:r>
              <w:t xml:space="preserve"> </w:t>
            </w:r>
            <w:proofErr w:type="spellStart"/>
            <w:r>
              <w:t>pe</w:t>
            </w:r>
            <w:proofErr w:type="spellEnd"/>
            <w:r>
              <w:t xml:space="preserve"> </w:t>
            </w:r>
            <w:proofErr w:type="spellStart"/>
            <w:r>
              <w:t>orizontală</w:t>
            </w:r>
            <w:proofErr w:type="spellEnd"/>
            <w:r>
              <w:t xml:space="preserve"> din </w:t>
            </w:r>
            <w:proofErr w:type="spellStart"/>
            <w:r>
              <w:t>jurul</w:t>
            </w:r>
            <w:proofErr w:type="spellEnd"/>
            <w:r>
              <w:t xml:space="preserve"> </w:t>
            </w:r>
            <w:proofErr w:type="spellStart"/>
            <w:r>
              <w:t>imaginii</w:t>
            </w:r>
            <w:proofErr w:type="spellEnd"/>
            <w:r>
              <w:t xml:space="preserve"> (</w:t>
            </w:r>
            <w:proofErr w:type="spellStart"/>
            <w:r>
              <w:t>în</w:t>
            </w:r>
            <w:proofErr w:type="spellEnd"/>
            <w:r>
              <w:t xml:space="preserve"> </w:t>
            </w:r>
            <w:proofErr w:type="spellStart"/>
            <w:r>
              <w:t>pixeli</w:t>
            </w:r>
            <w:proofErr w:type="spellEnd"/>
            <w:r>
              <w:t>)</w:t>
            </w:r>
          </w:p>
        </w:tc>
      </w:tr>
      <w:tr w:rsidR="0034521F" w:rsidTr="0034521F">
        <w:trPr>
          <w:tblCellSpacing w:w="0" w:type="dxa"/>
          <w:jc w:val="center"/>
        </w:trPr>
        <w:tc>
          <w:tcPr>
            <w:tcW w:w="0" w:type="auto"/>
            <w:shd w:val="clear" w:color="auto" w:fill="E77471"/>
            <w:vAlign w:val="center"/>
            <w:hideMark/>
          </w:tcPr>
          <w:p w:rsidR="0034521F" w:rsidRDefault="0034521F">
            <w:pPr>
              <w:pStyle w:val="NormalWeb"/>
            </w:pPr>
            <w:r>
              <w:t>VSPACE=x</w:t>
            </w:r>
          </w:p>
        </w:tc>
        <w:tc>
          <w:tcPr>
            <w:tcW w:w="0" w:type="auto"/>
            <w:shd w:val="clear" w:color="auto" w:fill="E77471"/>
            <w:vAlign w:val="center"/>
            <w:hideMark/>
          </w:tcPr>
          <w:p w:rsidR="0034521F" w:rsidRDefault="0034521F">
            <w:pPr>
              <w:pStyle w:val="NormalWeb"/>
            </w:pPr>
            <w:proofErr w:type="spellStart"/>
            <w:r>
              <w:t>Spaţiul</w:t>
            </w:r>
            <w:proofErr w:type="spellEnd"/>
            <w:r>
              <w:t xml:space="preserve"> </w:t>
            </w:r>
            <w:proofErr w:type="spellStart"/>
            <w:r>
              <w:t>suplimentar</w:t>
            </w:r>
            <w:proofErr w:type="spellEnd"/>
            <w:r>
              <w:t xml:space="preserve"> </w:t>
            </w:r>
            <w:proofErr w:type="spellStart"/>
            <w:r>
              <w:t>pe</w:t>
            </w:r>
            <w:proofErr w:type="spellEnd"/>
            <w:r>
              <w:t xml:space="preserve"> </w:t>
            </w:r>
            <w:proofErr w:type="spellStart"/>
            <w:r>
              <w:t>verticală</w:t>
            </w:r>
            <w:proofErr w:type="spellEnd"/>
            <w:r>
              <w:t xml:space="preserve"> din </w:t>
            </w:r>
            <w:proofErr w:type="spellStart"/>
            <w:r>
              <w:t>jurul</w:t>
            </w:r>
            <w:proofErr w:type="spellEnd"/>
            <w:r>
              <w:t xml:space="preserve"> </w:t>
            </w:r>
            <w:proofErr w:type="spellStart"/>
            <w:r>
              <w:t>imaginii</w:t>
            </w:r>
            <w:proofErr w:type="spellEnd"/>
            <w:r>
              <w:t xml:space="preserve"> (</w:t>
            </w:r>
            <w:proofErr w:type="spellStart"/>
            <w:r>
              <w:t>în</w:t>
            </w:r>
            <w:proofErr w:type="spellEnd"/>
            <w:r>
              <w:t xml:space="preserve"> </w:t>
            </w:r>
            <w:proofErr w:type="spellStart"/>
            <w:r>
              <w:t>pixeli</w:t>
            </w:r>
            <w:proofErr w:type="spellEnd"/>
            <w:r>
              <w:t>)</w:t>
            </w:r>
          </w:p>
        </w:tc>
      </w:tr>
    </w:tbl>
    <w:p w:rsidR="00101DD8" w:rsidRDefault="00101DD8">
      <w:r>
        <w:br w:type="page"/>
      </w:r>
    </w:p>
    <w:p w:rsidR="0034521F" w:rsidRDefault="0034521F"/>
    <w:p w:rsidR="00101DD8" w:rsidRPr="00101DD8" w:rsidRDefault="00101DD8" w:rsidP="00101DD8">
      <w:pPr>
        <w:shd w:val="clear" w:color="auto" w:fill="ECECEC"/>
        <w:spacing w:line="360" w:lineRule="atLeast"/>
        <w:ind w:right="120"/>
        <w:jc w:val="center"/>
        <w:outlineLvl w:val="0"/>
        <w:rPr>
          <w:rFonts w:ascii="Arial" w:hAnsi="Arial" w:cs="Arial"/>
          <w:i/>
          <w:iCs/>
          <w:color w:val="333333"/>
          <w:kern w:val="36"/>
          <w:sz w:val="144"/>
          <w:szCs w:val="144"/>
          <w:lang w:val="en-US" w:eastAsia="en-US"/>
        </w:rPr>
      </w:pPr>
      <w:proofErr w:type="spellStart"/>
      <w:r w:rsidRPr="00101DD8">
        <w:rPr>
          <w:rFonts w:ascii="Arial" w:hAnsi="Arial" w:cs="Arial"/>
          <w:i/>
          <w:iCs/>
          <w:color w:val="333333"/>
          <w:kern w:val="36"/>
          <w:sz w:val="144"/>
          <w:szCs w:val="144"/>
          <w:lang w:val="en-US" w:eastAsia="en-US"/>
        </w:rPr>
        <w:t>Thymeleaf</w:t>
      </w:r>
      <w:proofErr w:type="spellEnd"/>
    </w:p>
    <w:p w:rsidR="00783F37" w:rsidRDefault="00783F37" w:rsidP="00101DD8">
      <w:pPr>
        <w:jc w:val="both"/>
      </w:pPr>
    </w:p>
    <w:p w:rsidR="00101DD8" w:rsidRPr="00101DD8" w:rsidRDefault="00101DD8" w:rsidP="00101DD8">
      <w:pPr>
        <w:jc w:val="both"/>
        <w:rPr>
          <w:color w:val="333333"/>
          <w:shd w:val="clear" w:color="auto" w:fill="FFFFFF"/>
        </w:rPr>
      </w:pPr>
      <w:r w:rsidRPr="00101DD8">
        <w:rPr>
          <w:color w:val="333333"/>
          <w:shd w:val="clear" w:color="auto" w:fill="FFFFFF"/>
        </w:rPr>
        <w:t>Note that Thymeleaf has integrations for both versions 3.x and 4.x of the Spring Framework, provided by two separate libraries called </w:t>
      </w:r>
      <w:r w:rsidRPr="00101DD8">
        <w:rPr>
          <w:rStyle w:val="HTMLCode"/>
          <w:rFonts w:ascii="Times New Roman" w:hAnsi="Times New Roman" w:cs="Times New Roman"/>
          <w:b/>
          <w:bCs/>
          <w:color w:val="707070"/>
          <w:sz w:val="24"/>
          <w:szCs w:val="24"/>
          <w:shd w:val="clear" w:color="auto" w:fill="FFFFFF"/>
        </w:rPr>
        <w:t>thymeleaf-spring3</w:t>
      </w:r>
      <w:r w:rsidRPr="00101DD8">
        <w:rPr>
          <w:color w:val="333333"/>
          <w:shd w:val="clear" w:color="auto" w:fill="FFFFFF"/>
        </w:rPr>
        <w:t> and </w:t>
      </w:r>
      <w:r w:rsidRPr="00101DD8">
        <w:rPr>
          <w:rStyle w:val="HTMLCode"/>
          <w:rFonts w:ascii="Times New Roman" w:hAnsi="Times New Roman" w:cs="Times New Roman"/>
          <w:b/>
          <w:bCs/>
          <w:color w:val="707070"/>
          <w:sz w:val="24"/>
          <w:szCs w:val="24"/>
          <w:shd w:val="clear" w:color="auto" w:fill="FFFFFF"/>
        </w:rPr>
        <w:t>thymeleaf-spring4</w:t>
      </w:r>
      <w:r w:rsidRPr="00101DD8">
        <w:rPr>
          <w:color w:val="333333"/>
          <w:shd w:val="clear" w:color="auto" w:fill="FFFFFF"/>
        </w:rPr>
        <w:t>. These libraries are packaged in separate </w:t>
      </w:r>
      <w:r w:rsidRPr="00101DD8">
        <w:rPr>
          <w:rStyle w:val="HTMLCode"/>
          <w:rFonts w:ascii="Times New Roman" w:hAnsi="Times New Roman" w:cs="Times New Roman"/>
          <w:b/>
          <w:bCs/>
          <w:color w:val="707070"/>
          <w:sz w:val="24"/>
          <w:szCs w:val="24"/>
          <w:shd w:val="clear" w:color="auto" w:fill="FFFFFF"/>
        </w:rPr>
        <w:t>.jar</w:t>
      </w:r>
      <w:r w:rsidRPr="00101DD8">
        <w:rPr>
          <w:color w:val="333333"/>
          <w:shd w:val="clear" w:color="auto" w:fill="FFFFFF"/>
        </w:rPr>
        <w:t> files (</w:t>
      </w:r>
      <w:r w:rsidRPr="00101DD8">
        <w:rPr>
          <w:rStyle w:val="HTMLCode"/>
          <w:rFonts w:ascii="Times New Roman" w:hAnsi="Times New Roman" w:cs="Times New Roman"/>
          <w:b/>
          <w:bCs/>
          <w:color w:val="707070"/>
          <w:sz w:val="24"/>
          <w:szCs w:val="24"/>
          <w:shd w:val="clear" w:color="auto" w:fill="FFFFFF"/>
        </w:rPr>
        <w:t>thymeleaf-spring3-{version}.jar</w:t>
      </w:r>
      <w:r w:rsidRPr="00101DD8">
        <w:rPr>
          <w:color w:val="333333"/>
          <w:shd w:val="clear" w:color="auto" w:fill="FFFFFF"/>
        </w:rPr>
        <w:t> and </w:t>
      </w:r>
      <w:r w:rsidRPr="00101DD8">
        <w:rPr>
          <w:rStyle w:val="HTMLCode"/>
          <w:rFonts w:ascii="Times New Roman" w:hAnsi="Times New Roman" w:cs="Times New Roman"/>
          <w:b/>
          <w:bCs/>
          <w:color w:val="707070"/>
          <w:sz w:val="24"/>
          <w:szCs w:val="24"/>
          <w:shd w:val="clear" w:color="auto" w:fill="FFFFFF"/>
        </w:rPr>
        <w:t>thymeleaf-spring4-{version}.jar</w:t>
      </w:r>
      <w:r w:rsidRPr="00101DD8">
        <w:rPr>
          <w:color w:val="333333"/>
          <w:shd w:val="clear" w:color="auto" w:fill="FFFFFF"/>
        </w:rPr>
        <w:t>) and need to be added to your classpath in order to use Thymeleaf’s Spring integrations in your application.</w:t>
      </w:r>
    </w:p>
    <w:p w:rsidR="00101DD8" w:rsidRDefault="00101DD8" w:rsidP="00101DD8">
      <w:pPr>
        <w:jc w:val="both"/>
      </w:pPr>
    </w:p>
    <w:p w:rsidR="00101DD8" w:rsidRPr="007D5D81" w:rsidRDefault="007D5D81" w:rsidP="00101DD8">
      <w:pPr>
        <w:pStyle w:val="NormalWeb"/>
        <w:spacing w:before="240" w:beforeAutospacing="0" w:after="240" w:afterAutospacing="0"/>
        <w:rPr>
          <w:color w:val="333333"/>
        </w:rPr>
      </w:pPr>
      <w:r w:rsidRPr="007D5D81">
        <w:rPr>
          <w:color w:val="333333"/>
        </w:rPr>
        <w:t>Q</w:t>
      </w:r>
      <w:r w:rsidR="00101DD8" w:rsidRPr="007D5D81">
        <w:rPr>
          <w:color w:val="333333"/>
        </w:rPr>
        <w:t>uick summary of the Standard Expression features:</w:t>
      </w:r>
    </w:p>
    <w:p w:rsidR="00101DD8" w:rsidRPr="007D5D81" w:rsidRDefault="00101DD8" w:rsidP="00101DD8">
      <w:pPr>
        <w:numPr>
          <w:ilvl w:val="0"/>
          <w:numId w:val="15"/>
        </w:numPr>
        <w:spacing w:before="100" w:beforeAutospacing="1" w:after="100" w:afterAutospacing="1"/>
        <w:ind w:left="480"/>
        <w:rPr>
          <w:color w:val="333333"/>
        </w:rPr>
      </w:pPr>
      <w:r w:rsidRPr="007D5D81">
        <w:rPr>
          <w:color w:val="333333"/>
        </w:rPr>
        <w:t>Simple expressions:</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Variable Expressions: </w:t>
      </w:r>
      <w:r w:rsidRPr="007D5D81">
        <w:rPr>
          <w:rStyle w:val="HTMLCode"/>
          <w:rFonts w:ascii="Times New Roman" w:hAnsi="Times New Roman" w:cs="Times New Roman"/>
          <w:b/>
          <w:bCs/>
          <w:color w:val="707070"/>
          <w:sz w:val="24"/>
          <w:szCs w:val="24"/>
        </w:rPr>
        <w:t>${...}</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Selection Variable Expressions: </w:t>
      </w:r>
      <w:r w:rsidRPr="007D5D81">
        <w:rPr>
          <w:rStyle w:val="HTMLCode"/>
          <w:rFonts w:ascii="Times New Roman" w:hAnsi="Times New Roman" w:cs="Times New Roman"/>
          <w:b/>
          <w:bCs/>
          <w:color w:val="707070"/>
          <w:sz w:val="24"/>
          <w:szCs w:val="24"/>
        </w:rPr>
        <w:t>*{...}</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Message Expressions: </w:t>
      </w:r>
      <w:r w:rsidRPr="007D5D81">
        <w:rPr>
          <w:rStyle w:val="HTMLCode"/>
          <w:rFonts w:ascii="Times New Roman" w:hAnsi="Times New Roman" w:cs="Times New Roman"/>
          <w:b/>
          <w:bCs/>
          <w:color w:val="707070"/>
          <w:sz w:val="24"/>
          <w:szCs w:val="24"/>
        </w:rPr>
        <w:t>#{...}</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Link URL Expressions: </w:t>
      </w:r>
      <w:r w:rsidRPr="007D5D81">
        <w:rPr>
          <w:rStyle w:val="HTMLCode"/>
          <w:rFonts w:ascii="Times New Roman" w:hAnsi="Times New Roman" w:cs="Times New Roman"/>
          <w:b/>
          <w:bCs/>
          <w:color w:val="707070"/>
          <w:sz w:val="24"/>
          <w:szCs w:val="24"/>
        </w:rPr>
        <w:t>@{...}</w:t>
      </w:r>
    </w:p>
    <w:p w:rsidR="00101DD8" w:rsidRPr="007D5D81" w:rsidRDefault="00101DD8" w:rsidP="00101DD8">
      <w:pPr>
        <w:numPr>
          <w:ilvl w:val="0"/>
          <w:numId w:val="15"/>
        </w:numPr>
        <w:spacing w:before="100" w:beforeAutospacing="1" w:after="100" w:afterAutospacing="1"/>
        <w:ind w:left="480"/>
        <w:rPr>
          <w:color w:val="333333"/>
        </w:rPr>
      </w:pPr>
      <w:r w:rsidRPr="007D5D81">
        <w:rPr>
          <w:color w:val="333333"/>
        </w:rPr>
        <w:t>Literals</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Text literals: </w:t>
      </w:r>
      <w:r w:rsidRPr="007D5D81">
        <w:rPr>
          <w:rStyle w:val="HTMLCode"/>
          <w:rFonts w:ascii="Times New Roman" w:hAnsi="Times New Roman" w:cs="Times New Roman"/>
          <w:b/>
          <w:bCs/>
          <w:color w:val="707070"/>
          <w:sz w:val="24"/>
          <w:szCs w:val="24"/>
        </w:rPr>
        <w:t>'one text'</w:t>
      </w:r>
      <w:r w:rsidRPr="007D5D81">
        <w:rPr>
          <w:color w:val="333333"/>
        </w:rPr>
        <w:t>, </w:t>
      </w:r>
      <w:r w:rsidRPr="007D5D81">
        <w:rPr>
          <w:rStyle w:val="HTMLCode"/>
          <w:rFonts w:ascii="Times New Roman" w:hAnsi="Times New Roman" w:cs="Times New Roman"/>
          <w:b/>
          <w:bCs/>
          <w:color w:val="707070"/>
          <w:sz w:val="24"/>
          <w:szCs w:val="24"/>
        </w:rPr>
        <w:t>'Another one!'</w:t>
      </w:r>
      <w:r w:rsidRPr="007D5D81">
        <w:rPr>
          <w:color w:val="333333"/>
        </w:rPr>
        <w:t>,…</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Number literals: </w:t>
      </w:r>
      <w:r w:rsidRPr="007D5D81">
        <w:rPr>
          <w:rStyle w:val="HTMLCode"/>
          <w:rFonts w:ascii="Times New Roman" w:hAnsi="Times New Roman" w:cs="Times New Roman"/>
          <w:b/>
          <w:bCs/>
          <w:color w:val="707070"/>
          <w:sz w:val="24"/>
          <w:szCs w:val="24"/>
        </w:rPr>
        <w:t>0</w:t>
      </w:r>
      <w:r w:rsidRPr="007D5D81">
        <w:rPr>
          <w:color w:val="333333"/>
        </w:rPr>
        <w:t>, </w:t>
      </w:r>
      <w:r w:rsidRPr="007D5D81">
        <w:rPr>
          <w:rStyle w:val="HTMLCode"/>
          <w:rFonts w:ascii="Times New Roman" w:hAnsi="Times New Roman" w:cs="Times New Roman"/>
          <w:b/>
          <w:bCs/>
          <w:color w:val="707070"/>
          <w:sz w:val="24"/>
          <w:szCs w:val="24"/>
        </w:rPr>
        <w:t>34</w:t>
      </w:r>
      <w:r w:rsidRPr="007D5D81">
        <w:rPr>
          <w:color w:val="333333"/>
        </w:rPr>
        <w:t>, </w:t>
      </w:r>
      <w:r w:rsidRPr="007D5D81">
        <w:rPr>
          <w:rStyle w:val="HTMLCode"/>
          <w:rFonts w:ascii="Times New Roman" w:hAnsi="Times New Roman" w:cs="Times New Roman"/>
          <w:b/>
          <w:bCs/>
          <w:color w:val="707070"/>
          <w:sz w:val="24"/>
          <w:szCs w:val="24"/>
        </w:rPr>
        <w:t>3.0</w:t>
      </w:r>
      <w:r w:rsidRPr="007D5D81">
        <w:rPr>
          <w:color w:val="333333"/>
        </w:rPr>
        <w:t>, </w:t>
      </w:r>
      <w:r w:rsidRPr="007D5D81">
        <w:rPr>
          <w:rStyle w:val="HTMLCode"/>
          <w:rFonts w:ascii="Times New Roman" w:hAnsi="Times New Roman" w:cs="Times New Roman"/>
          <w:b/>
          <w:bCs/>
          <w:color w:val="707070"/>
          <w:sz w:val="24"/>
          <w:szCs w:val="24"/>
        </w:rPr>
        <w:t>12.3</w:t>
      </w:r>
      <w:r w:rsidRPr="007D5D81">
        <w:rPr>
          <w:color w:val="333333"/>
        </w:rPr>
        <w:t>,…</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Boolean literals: </w:t>
      </w:r>
      <w:r w:rsidRPr="007D5D81">
        <w:rPr>
          <w:rStyle w:val="HTMLCode"/>
          <w:rFonts w:ascii="Times New Roman" w:hAnsi="Times New Roman" w:cs="Times New Roman"/>
          <w:b/>
          <w:bCs/>
          <w:color w:val="707070"/>
          <w:sz w:val="24"/>
          <w:szCs w:val="24"/>
        </w:rPr>
        <w:t>true</w:t>
      </w:r>
      <w:r w:rsidRPr="007D5D81">
        <w:rPr>
          <w:color w:val="333333"/>
        </w:rPr>
        <w:t>, </w:t>
      </w:r>
      <w:r w:rsidRPr="007D5D81">
        <w:rPr>
          <w:rStyle w:val="HTMLCode"/>
          <w:rFonts w:ascii="Times New Roman" w:hAnsi="Times New Roman" w:cs="Times New Roman"/>
          <w:b/>
          <w:bCs/>
          <w:color w:val="707070"/>
          <w:sz w:val="24"/>
          <w:szCs w:val="24"/>
        </w:rPr>
        <w:t>false</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Null literal: </w:t>
      </w:r>
      <w:r w:rsidRPr="007D5D81">
        <w:rPr>
          <w:rStyle w:val="HTMLCode"/>
          <w:rFonts w:ascii="Times New Roman" w:hAnsi="Times New Roman" w:cs="Times New Roman"/>
          <w:b/>
          <w:bCs/>
          <w:color w:val="707070"/>
          <w:sz w:val="24"/>
          <w:szCs w:val="24"/>
        </w:rPr>
        <w:t>null</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Literal tokens: </w:t>
      </w:r>
      <w:r w:rsidRPr="007D5D81">
        <w:rPr>
          <w:rStyle w:val="HTMLCode"/>
          <w:rFonts w:ascii="Times New Roman" w:hAnsi="Times New Roman" w:cs="Times New Roman"/>
          <w:b/>
          <w:bCs/>
          <w:color w:val="707070"/>
          <w:sz w:val="24"/>
          <w:szCs w:val="24"/>
        </w:rPr>
        <w:t>one</w:t>
      </w:r>
      <w:r w:rsidRPr="007D5D81">
        <w:rPr>
          <w:color w:val="333333"/>
        </w:rPr>
        <w:t>, </w:t>
      </w:r>
      <w:r w:rsidRPr="007D5D81">
        <w:rPr>
          <w:rStyle w:val="HTMLCode"/>
          <w:rFonts w:ascii="Times New Roman" w:hAnsi="Times New Roman" w:cs="Times New Roman"/>
          <w:b/>
          <w:bCs/>
          <w:color w:val="707070"/>
          <w:sz w:val="24"/>
          <w:szCs w:val="24"/>
        </w:rPr>
        <w:t>sometext</w:t>
      </w:r>
      <w:r w:rsidRPr="007D5D81">
        <w:rPr>
          <w:color w:val="333333"/>
        </w:rPr>
        <w:t>, </w:t>
      </w:r>
      <w:r w:rsidRPr="007D5D81">
        <w:rPr>
          <w:rStyle w:val="HTMLCode"/>
          <w:rFonts w:ascii="Times New Roman" w:hAnsi="Times New Roman" w:cs="Times New Roman"/>
          <w:b/>
          <w:bCs/>
          <w:color w:val="707070"/>
          <w:sz w:val="24"/>
          <w:szCs w:val="24"/>
        </w:rPr>
        <w:t>main</w:t>
      </w:r>
      <w:r w:rsidRPr="007D5D81">
        <w:rPr>
          <w:color w:val="333333"/>
        </w:rPr>
        <w:t>,…</w:t>
      </w:r>
    </w:p>
    <w:p w:rsidR="00101DD8" w:rsidRPr="007D5D81" w:rsidRDefault="00101DD8" w:rsidP="00101DD8">
      <w:pPr>
        <w:numPr>
          <w:ilvl w:val="0"/>
          <w:numId w:val="15"/>
        </w:numPr>
        <w:spacing w:before="100" w:beforeAutospacing="1" w:after="100" w:afterAutospacing="1"/>
        <w:ind w:left="480"/>
        <w:rPr>
          <w:color w:val="333333"/>
        </w:rPr>
      </w:pPr>
      <w:r w:rsidRPr="007D5D81">
        <w:rPr>
          <w:color w:val="333333"/>
        </w:rPr>
        <w:t>Text operations:</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String concatenation: </w:t>
      </w:r>
      <w:r w:rsidRPr="007D5D81">
        <w:rPr>
          <w:rStyle w:val="HTMLCode"/>
          <w:rFonts w:ascii="Times New Roman" w:hAnsi="Times New Roman" w:cs="Times New Roman"/>
          <w:b/>
          <w:bCs/>
          <w:color w:val="707070"/>
          <w:sz w:val="24"/>
          <w:szCs w:val="24"/>
        </w:rPr>
        <w:t>+</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Literal substitutions: </w:t>
      </w:r>
      <w:r w:rsidRPr="007D5D81">
        <w:rPr>
          <w:rStyle w:val="HTMLCode"/>
          <w:rFonts w:ascii="Times New Roman" w:hAnsi="Times New Roman" w:cs="Times New Roman"/>
          <w:b/>
          <w:bCs/>
          <w:color w:val="707070"/>
          <w:sz w:val="24"/>
          <w:szCs w:val="24"/>
        </w:rPr>
        <w:t>|The name is ${name}|</w:t>
      </w:r>
    </w:p>
    <w:p w:rsidR="00101DD8" w:rsidRPr="007D5D81" w:rsidRDefault="00101DD8" w:rsidP="00101DD8">
      <w:pPr>
        <w:numPr>
          <w:ilvl w:val="0"/>
          <w:numId w:val="15"/>
        </w:numPr>
        <w:spacing w:before="100" w:beforeAutospacing="1" w:after="100" w:afterAutospacing="1"/>
        <w:ind w:left="480"/>
        <w:rPr>
          <w:color w:val="333333"/>
        </w:rPr>
      </w:pPr>
      <w:r w:rsidRPr="007D5D81">
        <w:rPr>
          <w:color w:val="333333"/>
        </w:rPr>
        <w:t>Arithmetic operations:</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Binary operators: </w:t>
      </w:r>
      <w:r w:rsidRPr="007D5D81">
        <w:rPr>
          <w:rStyle w:val="HTMLCode"/>
          <w:rFonts w:ascii="Times New Roman" w:hAnsi="Times New Roman" w:cs="Times New Roman"/>
          <w:b/>
          <w:bCs/>
          <w:color w:val="707070"/>
          <w:sz w:val="24"/>
          <w:szCs w:val="24"/>
        </w:rPr>
        <w:t>+</w:t>
      </w:r>
      <w:r w:rsidRPr="007D5D81">
        <w:rPr>
          <w:color w:val="333333"/>
        </w:rPr>
        <w:t>, </w:t>
      </w:r>
      <w:r w:rsidRPr="007D5D81">
        <w:rPr>
          <w:rStyle w:val="HTMLCode"/>
          <w:rFonts w:ascii="Times New Roman" w:hAnsi="Times New Roman" w:cs="Times New Roman"/>
          <w:b/>
          <w:bCs/>
          <w:color w:val="707070"/>
          <w:sz w:val="24"/>
          <w:szCs w:val="24"/>
        </w:rPr>
        <w:t>-</w:t>
      </w:r>
      <w:r w:rsidRPr="007D5D81">
        <w:rPr>
          <w:color w:val="333333"/>
        </w:rPr>
        <w:t>, </w:t>
      </w:r>
      <w:r w:rsidRPr="007D5D81">
        <w:rPr>
          <w:rStyle w:val="HTMLCode"/>
          <w:rFonts w:ascii="Times New Roman" w:hAnsi="Times New Roman" w:cs="Times New Roman"/>
          <w:b/>
          <w:bCs/>
          <w:color w:val="707070"/>
          <w:sz w:val="24"/>
          <w:szCs w:val="24"/>
        </w:rPr>
        <w:t>*</w:t>
      </w:r>
      <w:r w:rsidRPr="007D5D81">
        <w:rPr>
          <w:color w:val="333333"/>
        </w:rPr>
        <w:t>, </w:t>
      </w:r>
      <w:r w:rsidRPr="007D5D81">
        <w:rPr>
          <w:rStyle w:val="HTMLCode"/>
          <w:rFonts w:ascii="Times New Roman" w:hAnsi="Times New Roman" w:cs="Times New Roman"/>
          <w:b/>
          <w:bCs/>
          <w:color w:val="707070"/>
          <w:sz w:val="24"/>
          <w:szCs w:val="24"/>
        </w:rPr>
        <w:t>/</w:t>
      </w:r>
      <w:r w:rsidRPr="007D5D81">
        <w:rPr>
          <w:color w:val="333333"/>
        </w:rPr>
        <w:t>, </w:t>
      </w:r>
      <w:r w:rsidRPr="007D5D81">
        <w:rPr>
          <w:rStyle w:val="HTMLCode"/>
          <w:rFonts w:ascii="Times New Roman" w:hAnsi="Times New Roman" w:cs="Times New Roman"/>
          <w:b/>
          <w:bCs/>
          <w:color w:val="707070"/>
          <w:sz w:val="24"/>
          <w:szCs w:val="24"/>
        </w:rPr>
        <w:t>%</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Minus sign (unary operator): </w:t>
      </w:r>
      <w:r w:rsidRPr="007D5D81">
        <w:rPr>
          <w:rStyle w:val="HTMLCode"/>
          <w:rFonts w:ascii="Times New Roman" w:hAnsi="Times New Roman" w:cs="Times New Roman"/>
          <w:b/>
          <w:bCs/>
          <w:color w:val="707070"/>
          <w:sz w:val="24"/>
          <w:szCs w:val="24"/>
        </w:rPr>
        <w:t>-</w:t>
      </w:r>
    </w:p>
    <w:p w:rsidR="00101DD8" w:rsidRPr="007D5D81" w:rsidRDefault="00101DD8" w:rsidP="00101DD8">
      <w:pPr>
        <w:numPr>
          <w:ilvl w:val="0"/>
          <w:numId w:val="15"/>
        </w:numPr>
        <w:spacing w:before="100" w:beforeAutospacing="1" w:after="100" w:afterAutospacing="1"/>
        <w:ind w:left="480"/>
        <w:rPr>
          <w:color w:val="333333"/>
        </w:rPr>
      </w:pPr>
      <w:r w:rsidRPr="007D5D81">
        <w:rPr>
          <w:color w:val="333333"/>
        </w:rPr>
        <w:t>Boolean operations:</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Binary operators: </w:t>
      </w:r>
      <w:r w:rsidRPr="007D5D81">
        <w:rPr>
          <w:rStyle w:val="HTMLCode"/>
          <w:rFonts w:ascii="Times New Roman" w:hAnsi="Times New Roman" w:cs="Times New Roman"/>
          <w:b/>
          <w:bCs/>
          <w:color w:val="707070"/>
          <w:sz w:val="24"/>
          <w:szCs w:val="24"/>
        </w:rPr>
        <w:t>and</w:t>
      </w:r>
      <w:r w:rsidRPr="007D5D81">
        <w:rPr>
          <w:color w:val="333333"/>
        </w:rPr>
        <w:t>, </w:t>
      </w:r>
      <w:r w:rsidRPr="007D5D81">
        <w:rPr>
          <w:rStyle w:val="HTMLCode"/>
          <w:rFonts w:ascii="Times New Roman" w:hAnsi="Times New Roman" w:cs="Times New Roman"/>
          <w:b/>
          <w:bCs/>
          <w:color w:val="707070"/>
          <w:sz w:val="24"/>
          <w:szCs w:val="24"/>
        </w:rPr>
        <w:t>or</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Boolean negation (unary operator): </w:t>
      </w:r>
      <w:r w:rsidRPr="007D5D81">
        <w:rPr>
          <w:rStyle w:val="HTMLCode"/>
          <w:rFonts w:ascii="Times New Roman" w:hAnsi="Times New Roman" w:cs="Times New Roman"/>
          <w:b/>
          <w:bCs/>
          <w:color w:val="707070"/>
          <w:sz w:val="24"/>
          <w:szCs w:val="24"/>
        </w:rPr>
        <w:t>!</w:t>
      </w:r>
      <w:r w:rsidRPr="007D5D81">
        <w:rPr>
          <w:color w:val="333333"/>
        </w:rPr>
        <w:t>, </w:t>
      </w:r>
      <w:r w:rsidRPr="007D5D81">
        <w:rPr>
          <w:rStyle w:val="HTMLCode"/>
          <w:rFonts w:ascii="Times New Roman" w:hAnsi="Times New Roman" w:cs="Times New Roman"/>
          <w:b/>
          <w:bCs/>
          <w:color w:val="707070"/>
          <w:sz w:val="24"/>
          <w:szCs w:val="24"/>
        </w:rPr>
        <w:t>not</w:t>
      </w:r>
    </w:p>
    <w:p w:rsidR="00101DD8" w:rsidRPr="007D5D81" w:rsidRDefault="00101DD8" w:rsidP="00101DD8">
      <w:pPr>
        <w:numPr>
          <w:ilvl w:val="0"/>
          <w:numId w:val="15"/>
        </w:numPr>
        <w:spacing w:before="100" w:beforeAutospacing="1" w:after="100" w:afterAutospacing="1"/>
        <w:ind w:left="480"/>
        <w:rPr>
          <w:color w:val="333333"/>
        </w:rPr>
      </w:pPr>
      <w:r w:rsidRPr="007D5D81">
        <w:rPr>
          <w:color w:val="333333"/>
        </w:rPr>
        <w:t>Comparisons and equality:</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Comparators: </w:t>
      </w:r>
      <w:r w:rsidRPr="007D5D81">
        <w:rPr>
          <w:rStyle w:val="HTMLCode"/>
          <w:rFonts w:ascii="Times New Roman" w:hAnsi="Times New Roman" w:cs="Times New Roman"/>
          <w:b/>
          <w:bCs/>
          <w:color w:val="707070"/>
          <w:sz w:val="24"/>
          <w:szCs w:val="24"/>
        </w:rPr>
        <w:t>&gt;</w:t>
      </w:r>
      <w:r w:rsidRPr="007D5D81">
        <w:rPr>
          <w:color w:val="333333"/>
        </w:rPr>
        <w:t>, </w:t>
      </w:r>
      <w:r w:rsidRPr="007D5D81">
        <w:rPr>
          <w:rStyle w:val="HTMLCode"/>
          <w:rFonts w:ascii="Times New Roman" w:hAnsi="Times New Roman" w:cs="Times New Roman"/>
          <w:b/>
          <w:bCs/>
          <w:color w:val="707070"/>
          <w:sz w:val="24"/>
          <w:szCs w:val="24"/>
        </w:rPr>
        <w:t>&lt;</w:t>
      </w:r>
      <w:r w:rsidRPr="007D5D81">
        <w:rPr>
          <w:color w:val="333333"/>
        </w:rPr>
        <w:t>, </w:t>
      </w:r>
      <w:r w:rsidRPr="007D5D81">
        <w:rPr>
          <w:rStyle w:val="HTMLCode"/>
          <w:rFonts w:ascii="Times New Roman" w:hAnsi="Times New Roman" w:cs="Times New Roman"/>
          <w:b/>
          <w:bCs/>
          <w:color w:val="707070"/>
          <w:sz w:val="24"/>
          <w:szCs w:val="24"/>
        </w:rPr>
        <w:t>&gt;=</w:t>
      </w:r>
      <w:r w:rsidRPr="007D5D81">
        <w:rPr>
          <w:color w:val="333333"/>
        </w:rPr>
        <w:t>, </w:t>
      </w:r>
      <w:r w:rsidRPr="007D5D81">
        <w:rPr>
          <w:rStyle w:val="HTMLCode"/>
          <w:rFonts w:ascii="Times New Roman" w:hAnsi="Times New Roman" w:cs="Times New Roman"/>
          <w:b/>
          <w:bCs/>
          <w:color w:val="707070"/>
          <w:sz w:val="24"/>
          <w:szCs w:val="24"/>
        </w:rPr>
        <w:t>&lt;=</w:t>
      </w:r>
      <w:r w:rsidRPr="007D5D81">
        <w:rPr>
          <w:color w:val="333333"/>
        </w:rPr>
        <w:t> (</w:t>
      </w:r>
      <w:r w:rsidRPr="007D5D81">
        <w:rPr>
          <w:rStyle w:val="HTMLCode"/>
          <w:rFonts w:ascii="Times New Roman" w:hAnsi="Times New Roman" w:cs="Times New Roman"/>
          <w:b/>
          <w:bCs/>
          <w:color w:val="707070"/>
          <w:sz w:val="24"/>
          <w:szCs w:val="24"/>
        </w:rPr>
        <w:t>gt</w:t>
      </w:r>
      <w:r w:rsidRPr="007D5D81">
        <w:rPr>
          <w:color w:val="333333"/>
        </w:rPr>
        <w:t>, </w:t>
      </w:r>
      <w:r w:rsidRPr="007D5D81">
        <w:rPr>
          <w:rStyle w:val="HTMLCode"/>
          <w:rFonts w:ascii="Times New Roman" w:hAnsi="Times New Roman" w:cs="Times New Roman"/>
          <w:b/>
          <w:bCs/>
          <w:color w:val="707070"/>
          <w:sz w:val="24"/>
          <w:szCs w:val="24"/>
        </w:rPr>
        <w:t>lt</w:t>
      </w:r>
      <w:r w:rsidRPr="007D5D81">
        <w:rPr>
          <w:color w:val="333333"/>
        </w:rPr>
        <w:t>, </w:t>
      </w:r>
      <w:r w:rsidRPr="007D5D81">
        <w:rPr>
          <w:rStyle w:val="HTMLCode"/>
          <w:rFonts w:ascii="Times New Roman" w:hAnsi="Times New Roman" w:cs="Times New Roman"/>
          <w:b/>
          <w:bCs/>
          <w:color w:val="707070"/>
          <w:sz w:val="24"/>
          <w:szCs w:val="24"/>
        </w:rPr>
        <w:t>ge</w:t>
      </w:r>
      <w:r w:rsidRPr="007D5D81">
        <w:rPr>
          <w:color w:val="333333"/>
        </w:rPr>
        <w:t>, </w:t>
      </w:r>
      <w:r w:rsidRPr="007D5D81">
        <w:rPr>
          <w:rStyle w:val="HTMLCode"/>
          <w:rFonts w:ascii="Times New Roman" w:hAnsi="Times New Roman" w:cs="Times New Roman"/>
          <w:b/>
          <w:bCs/>
          <w:color w:val="707070"/>
          <w:sz w:val="24"/>
          <w:szCs w:val="24"/>
        </w:rPr>
        <w:t>le</w:t>
      </w:r>
      <w:r w:rsidRPr="007D5D81">
        <w:rPr>
          <w:color w:val="333333"/>
        </w:rPr>
        <w:t>)</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Equality operators: </w:t>
      </w:r>
      <w:r w:rsidRPr="007D5D81">
        <w:rPr>
          <w:rStyle w:val="HTMLCode"/>
          <w:rFonts w:ascii="Times New Roman" w:hAnsi="Times New Roman" w:cs="Times New Roman"/>
          <w:b/>
          <w:bCs/>
          <w:color w:val="707070"/>
          <w:sz w:val="24"/>
          <w:szCs w:val="24"/>
        </w:rPr>
        <w:t>==</w:t>
      </w:r>
      <w:r w:rsidRPr="007D5D81">
        <w:rPr>
          <w:color w:val="333333"/>
        </w:rPr>
        <w:t>, </w:t>
      </w:r>
      <w:r w:rsidRPr="007D5D81">
        <w:rPr>
          <w:rStyle w:val="HTMLCode"/>
          <w:rFonts w:ascii="Times New Roman" w:hAnsi="Times New Roman" w:cs="Times New Roman"/>
          <w:b/>
          <w:bCs/>
          <w:color w:val="707070"/>
          <w:sz w:val="24"/>
          <w:szCs w:val="24"/>
        </w:rPr>
        <w:t>!=</w:t>
      </w:r>
      <w:r w:rsidRPr="007D5D81">
        <w:rPr>
          <w:color w:val="333333"/>
        </w:rPr>
        <w:t> (</w:t>
      </w:r>
      <w:r w:rsidRPr="007D5D81">
        <w:rPr>
          <w:rStyle w:val="HTMLCode"/>
          <w:rFonts w:ascii="Times New Roman" w:hAnsi="Times New Roman" w:cs="Times New Roman"/>
          <w:b/>
          <w:bCs/>
          <w:color w:val="707070"/>
          <w:sz w:val="24"/>
          <w:szCs w:val="24"/>
        </w:rPr>
        <w:t>eq</w:t>
      </w:r>
      <w:r w:rsidRPr="007D5D81">
        <w:rPr>
          <w:color w:val="333333"/>
        </w:rPr>
        <w:t>, </w:t>
      </w:r>
      <w:r w:rsidRPr="007D5D81">
        <w:rPr>
          <w:rStyle w:val="HTMLCode"/>
          <w:rFonts w:ascii="Times New Roman" w:hAnsi="Times New Roman" w:cs="Times New Roman"/>
          <w:b/>
          <w:bCs/>
          <w:color w:val="707070"/>
          <w:sz w:val="24"/>
          <w:szCs w:val="24"/>
        </w:rPr>
        <w:t>ne</w:t>
      </w:r>
      <w:r w:rsidRPr="007D5D81">
        <w:rPr>
          <w:color w:val="333333"/>
        </w:rPr>
        <w:t>)</w:t>
      </w:r>
    </w:p>
    <w:p w:rsidR="00101DD8" w:rsidRPr="007D5D81" w:rsidRDefault="00101DD8" w:rsidP="00101DD8">
      <w:pPr>
        <w:numPr>
          <w:ilvl w:val="0"/>
          <w:numId w:val="15"/>
        </w:numPr>
        <w:spacing w:before="100" w:beforeAutospacing="1" w:after="100" w:afterAutospacing="1"/>
        <w:ind w:left="480"/>
        <w:rPr>
          <w:color w:val="333333"/>
        </w:rPr>
      </w:pPr>
      <w:r w:rsidRPr="007D5D81">
        <w:rPr>
          <w:color w:val="333333"/>
        </w:rPr>
        <w:t>Conditional operators:</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If-then: </w:t>
      </w:r>
      <w:r w:rsidRPr="007D5D81">
        <w:rPr>
          <w:rStyle w:val="HTMLCode"/>
          <w:rFonts w:ascii="Times New Roman" w:hAnsi="Times New Roman" w:cs="Times New Roman"/>
          <w:b/>
          <w:bCs/>
          <w:color w:val="707070"/>
          <w:sz w:val="24"/>
          <w:szCs w:val="24"/>
        </w:rPr>
        <w:t>(if) ? (then)</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If-then-else: </w:t>
      </w:r>
      <w:r w:rsidRPr="007D5D81">
        <w:rPr>
          <w:rStyle w:val="HTMLCode"/>
          <w:rFonts w:ascii="Times New Roman" w:hAnsi="Times New Roman" w:cs="Times New Roman"/>
          <w:b/>
          <w:bCs/>
          <w:color w:val="707070"/>
          <w:sz w:val="24"/>
          <w:szCs w:val="24"/>
        </w:rPr>
        <w:t>(if) ? (then) : (else)</w:t>
      </w:r>
    </w:p>
    <w:p w:rsidR="00101DD8" w:rsidRPr="007D5D81" w:rsidRDefault="00101DD8" w:rsidP="00101DD8">
      <w:pPr>
        <w:numPr>
          <w:ilvl w:val="1"/>
          <w:numId w:val="15"/>
        </w:numPr>
        <w:spacing w:before="100" w:beforeAutospacing="1" w:after="100" w:afterAutospacing="1"/>
        <w:ind w:left="960"/>
        <w:rPr>
          <w:color w:val="333333"/>
        </w:rPr>
      </w:pPr>
      <w:r w:rsidRPr="007D5D81">
        <w:rPr>
          <w:color w:val="333333"/>
        </w:rPr>
        <w:t>Default: </w:t>
      </w:r>
      <w:r w:rsidRPr="007D5D81">
        <w:rPr>
          <w:rStyle w:val="HTMLCode"/>
          <w:rFonts w:ascii="Times New Roman" w:hAnsi="Times New Roman" w:cs="Times New Roman"/>
          <w:b/>
          <w:bCs/>
          <w:color w:val="707070"/>
          <w:sz w:val="24"/>
          <w:szCs w:val="24"/>
        </w:rPr>
        <w:t>(value) ?: (defaultvalue)</w:t>
      </w:r>
    </w:p>
    <w:p w:rsidR="007D5D81" w:rsidRDefault="00101DD8" w:rsidP="007D5D81">
      <w:pPr>
        <w:pStyle w:val="NormalWeb"/>
        <w:spacing w:before="240" w:beforeAutospacing="0" w:after="240" w:afterAutospacing="0"/>
      </w:pPr>
      <w:r w:rsidRPr="007D5D81">
        <w:rPr>
          <w:color w:val="333333"/>
        </w:rPr>
        <w:t>All these features can be combined and nested:</w:t>
      </w:r>
      <w:r w:rsidR="007D5D81">
        <w:t xml:space="preserve"> </w:t>
      </w:r>
    </w:p>
    <w:p w:rsidR="00101DD8" w:rsidRDefault="007D5D81" w:rsidP="00101DD8">
      <w:pPr>
        <w:jc w:val="both"/>
        <w:rPr>
          <w:b/>
          <w:sz w:val="32"/>
          <w:szCs w:val="32"/>
        </w:rPr>
      </w:pPr>
      <w:r w:rsidRPr="007D5D81">
        <w:rPr>
          <w:b/>
          <w:sz w:val="32"/>
          <w:szCs w:val="32"/>
        </w:rPr>
        <w:t>4.1 Messages</w:t>
      </w:r>
    </w:p>
    <w:p w:rsidR="007D5D81" w:rsidRDefault="007D5D81" w:rsidP="00101DD8">
      <w:pPr>
        <w:jc w:val="both"/>
        <w:rPr>
          <w:b/>
          <w:sz w:val="32"/>
          <w:szCs w:val="32"/>
        </w:rPr>
      </w:pPr>
    </w:p>
    <w:p w:rsidR="007D5D81" w:rsidRDefault="007D5D81" w:rsidP="00101DD8">
      <w:pPr>
        <w:jc w:val="both"/>
        <w:rPr>
          <w:rFonts w:ascii="Arial" w:hAnsi="Arial" w:cs="Arial"/>
          <w:color w:val="333333"/>
          <w:shd w:val="clear" w:color="auto" w:fill="FFFFFF"/>
        </w:rPr>
      </w:pPr>
      <w:r>
        <w:rPr>
          <w:rFonts w:ascii="Arial" w:hAnsi="Arial" w:cs="Arial"/>
          <w:color w:val="333333"/>
          <w:shd w:val="clear" w:color="auto" w:fill="FFFFFF"/>
        </w:rPr>
        <w:t>As we already know, </w:t>
      </w:r>
      <w:r>
        <w:rPr>
          <w:rStyle w:val="HTMLCode"/>
          <w:b/>
          <w:bCs/>
          <w:color w:val="707070"/>
          <w:shd w:val="clear" w:color="auto" w:fill="FFFFFF"/>
        </w:rPr>
        <w:t>#{...}</w:t>
      </w:r>
      <w:r>
        <w:rPr>
          <w:rFonts w:ascii="Arial" w:hAnsi="Arial" w:cs="Arial"/>
          <w:color w:val="333333"/>
          <w:shd w:val="clear" w:color="auto" w:fill="FFFFFF"/>
        </w:rPr>
        <w:t> message expressions allow us to link this:</w:t>
      </w:r>
    </w:p>
    <w:p w:rsidR="007D5D81" w:rsidRPr="007D5D81" w:rsidRDefault="007D5D81" w:rsidP="007D5D81">
      <w:pPr>
        <w:jc w:val="both"/>
      </w:pPr>
      <w:r w:rsidRPr="007D5D81">
        <w:t>&lt;p th:utext="#{home.welcome}"&gt;Welcome to our grocery store!&lt;/p&gt;</w:t>
      </w:r>
    </w:p>
    <w:p w:rsidR="007D5D81" w:rsidRPr="007D5D81" w:rsidRDefault="007D5D81" w:rsidP="007D5D81">
      <w:pPr>
        <w:ind w:firstLine="708"/>
        <w:jc w:val="both"/>
      </w:pPr>
      <w:r w:rsidRPr="007D5D81">
        <w:t>…to this:</w:t>
      </w:r>
    </w:p>
    <w:p w:rsidR="007D5D81" w:rsidRDefault="007D5D81" w:rsidP="007D5D81">
      <w:pPr>
        <w:jc w:val="both"/>
      </w:pPr>
      <w:r w:rsidRPr="007D5D81">
        <w:t>home.welcome=¡Bienvenido a nuestra tienda de comestibles!</w:t>
      </w:r>
    </w:p>
    <w:p w:rsidR="0019378F" w:rsidRDefault="0019378F">
      <w:r>
        <w:br w:type="page"/>
      </w:r>
    </w:p>
    <w:p w:rsidR="0019378F" w:rsidRPr="0019378F" w:rsidRDefault="0019378F" w:rsidP="0019378F">
      <w:pPr>
        <w:pStyle w:val="Heading1"/>
        <w:spacing w:before="120" w:after="120" w:line="360" w:lineRule="atLeast"/>
        <w:jc w:val="center"/>
        <w:rPr>
          <w:rFonts w:ascii="Times New Roman" w:hAnsi="Times New Roman" w:cs="Times New Roman"/>
          <w:b w:val="0"/>
          <w:bCs w:val="0"/>
          <w:i/>
          <w:iCs/>
          <w:sz w:val="32"/>
          <w:szCs w:val="32"/>
          <w14:textOutline w14:w="9525" w14:cap="rnd" w14:cmpd="sng" w14:algn="ctr">
            <w14:solidFill>
              <w14:srgbClr w14:val="000000"/>
            </w14:solidFill>
            <w14:prstDash w14:val="solid"/>
            <w14:bevel/>
          </w14:textOutline>
        </w:rPr>
      </w:pPr>
      <w:r w:rsidRPr="0019378F">
        <w:rPr>
          <w:rFonts w:ascii="Times New Roman" w:hAnsi="Times New Roman" w:cs="Times New Roman"/>
          <w:b w:val="0"/>
          <w:bCs w:val="0"/>
          <w:i/>
          <w:iCs/>
          <w:sz w:val="32"/>
          <w:szCs w:val="32"/>
          <w14:textOutline w14:w="9525" w14:cap="rnd" w14:cmpd="sng" w14:algn="ctr">
            <w14:solidFill>
              <w14:srgbClr w14:val="000000"/>
            </w14:solidFill>
            <w14:prstDash w14:val="solid"/>
            <w14:bevel/>
          </w14:textOutline>
        </w:rPr>
        <w:lastRenderedPageBreak/>
        <w:t>Standard URL Syntax</w:t>
      </w:r>
    </w:p>
    <w:p w:rsidR="0019378F" w:rsidRDefault="0019378F" w:rsidP="0019378F">
      <w:pPr>
        <w:pStyle w:val="NormalWeb"/>
        <w:shd w:val="clear" w:color="auto" w:fill="FFFFFF"/>
        <w:spacing w:before="240" w:beforeAutospacing="0" w:after="240" w:afterAutospacing="0"/>
        <w:rPr>
          <w:rStyle w:val="HTMLCode"/>
          <w:rFonts w:ascii="Times New Roman" w:hAnsi="Times New Roman" w:cs="Times New Roman"/>
          <w:b/>
          <w:bCs/>
          <w:color w:val="707070"/>
          <w:sz w:val="24"/>
          <w:szCs w:val="24"/>
        </w:rPr>
      </w:pPr>
      <w:r w:rsidRPr="0019378F">
        <w:rPr>
          <w:color w:val="333333"/>
        </w:rPr>
        <w:t xml:space="preserve">The </w:t>
      </w:r>
      <w:proofErr w:type="spellStart"/>
      <w:r w:rsidRPr="0019378F">
        <w:rPr>
          <w:color w:val="333333"/>
        </w:rPr>
        <w:t>Thymeleaf</w:t>
      </w:r>
      <w:proofErr w:type="spellEnd"/>
      <w:r w:rsidRPr="0019378F">
        <w:rPr>
          <w:color w:val="333333"/>
        </w:rPr>
        <w:t xml:space="preserve"> standard dialects –called </w:t>
      </w:r>
      <w:r w:rsidRPr="0019378F">
        <w:rPr>
          <w:rStyle w:val="Emphasis"/>
          <w:color w:val="333333"/>
        </w:rPr>
        <w:t>Standard</w:t>
      </w:r>
      <w:r w:rsidRPr="0019378F">
        <w:rPr>
          <w:color w:val="333333"/>
        </w:rPr>
        <w:t> and </w:t>
      </w:r>
      <w:proofErr w:type="spellStart"/>
      <w:r w:rsidRPr="0019378F">
        <w:rPr>
          <w:rStyle w:val="Emphasis"/>
          <w:color w:val="333333"/>
        </w:rPr>
        <w:t>SpringStandard</w:t>
      </w:r>
      <w:proofErr w:type="spellEnd"/>
      <w:r w:rsidRPr="0019378F">
        <w:rPr>
          <w:color w:val="333333"/>
        </w:rPr>
        <w:t>– offer a way to easily create URLs in your web applications so that they include any required </w:t>
      </w:r>
      <w:r w:rsidRPr="0019378F">
        <w:rPr>
          <w:rStyle w:val="Emphasis"/>
          <w:color w:val="333333"/>
        </w:rPr>
        <w:t>URL preparation</w:t>
      </w:r>
      <w:r w:rsidRPr="0019378F">
        <w:rPr>
          <w:color w:val="333333"/>
        </w:rPr>
        <w:t> artifacts. This is done by means of the so-called </w:t>
      </w:r>
      <w:r w:rsidRPr="0019378F">
        <w:rPr>
          <w:rStyle w:val="Emphasis"/>
          <w:color w:val="333333"/>
        </w:rPr>
        <w:t>link expressions</w:t>
      </w:r>
      <w:r w:rsidRPr="0019378F">
        <w:rPr>
          <w:color w:val="333333"/>
        </w:rPr>
        <w:t>, a type of </w:t>
      </w:r>
      <w:proofErr w:type="spellStart"/>
      <w:r w:rsidRPr="0019378F">
        <w:rPr>
          <w:rStyle w:val="Emphasis"/>
          <w:color w:val="333333"/>
        </w:rPr>
        <w:t>Thymeleaf</w:t>
      </w:r>
      <w:proofErr w:type="spellEnd"/>
      <w:r w:rsidRPr="0019378F">
        <w:rPr>
          <w:rStyle w:val="Emphasis"/>
          <w:color w:val="333333"/>
        </w:rPr>
        <w:t xml:space="preserve"> Standard Expression</w:t>
      </w:r>
      <w:r w:rsidRPr="0019378F">
        <w:rPr>
          <w:color w:val="333333"/>
        </w:rPr>
        <w:t>: </w:t>
      </w:r>
      <w:proofErr w:type="gramStart"/>
      <w:r w:rsidRPr="0019378F">
        <w:rPr>
          <w:rStyle w:val="HTMLCode"/>
          <w:rFonts w:ascii="Times New Roman" w:hAnsi="Times New Roman" w:cs="Times New Roman"/>
          <w:b/>
          <w:bCs/>
          <w:color w:val="707070"/>
          <w:sz w:val="24"/>
          <w:szCs w:val="24"/>
        </w:rPr>
        <w:t>@{</w:t>
      </w:r>
      <w:proofErr w:type="gramEnd"/>
      <w:r w:rsidRPr="0019378F">
        <w:rPr>
          <w:rStyle w:val="HTMLCode"/>
          <w:rFonts w:ascii="Times New Roman" w:hAnsi="Times New Roman" w:cs="Times New Roman"/>
          <w:b/>
          <w:bCs/>
          <w:color w:val="707070"/>
          <w:sz w:val="24"/>
          <w:szCs w:val="24"/>
        </w:rPr>
        <w:t>...}</w:t>
      </w:r>
    </w:p>
    <w:p w:rsidR="001533E0" w:rsidRDefault="001533E0" w:rsidP="001533E0">
      <w:pPr>
        <w:pStyle w:val="Heading2"/>
        <w:shd w:val="clear" w:color="auto" w:fill="005F0F"/>
        <w:spacing w:before="360" w:after="120" w:line="360" w:lineRule="atLeast"/>
        <w:ind w:left="-240"/>
        <w:rPr>
          <w:rFonts w:ascii="Arial" w:hAnsi="Arial" w:cs="Arial"/>
          <w:b w:val="0"/>
          <w:bCs w:val="0"/>
          <w:i/>
          <w:iCs/>
          <w:color w:val="FFFFFF"/>
        </w:rPr>
      </w:pPr>
      <w:r>
        <w:rPr>
          <w:rFonts w:ascii="Arial" w:hAnsi="Arial" w:cs="Arial"/>
          <w:b w:val="0"/>
          <w:bCs w:val="0"/>
          <w:i/>
          <w:iCs/>
          <w:color w:val="FFFFFF"/>
        </w:rPr>
        <w:t>Absolute URLs</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Absolute URLs allow you to create links to other servers. They start by specifying a protocol name (</w:t>
      </w:r>
      <w:r>
        <w:rPr>
          <w:rStyle w:val="HTMLCode"/>
          <w:b/>
          <w:bCs/>
          <w:color w:val="707070"/>
        </w:rPr>
        <w:t>http://</w:t>
      </w:r>
      <w:r>
        <w:rPr>
          <w:rFonts w:ascii="Arial" w:hAnsi="Arial" w:cs="Arial"/>
          <w:color w:val="333333"/>
        </w:rPr>
        <w:t> or </w:t>
      </w:r>
      <w:proofErr w:type="gramStart"/>
      <w:r>
        <w:rPr>
          <w:rStyle w:val="HTMLCode"/>
          <w:b/>
          <w:bCs/>
          <w:color w:val="707070"/>
        </w:rPr>
        <w:t>https:</w:t>
      </w:r>
      <w:proofErr w:type="gramEnd"/>
      <w:r>
        <w:rPr>
          <w:rStyle w:val="HTMLCode"/>
          <w:b/>
          <w:bCs/>
          <w:color w:val="707070"/>
        </w:rPr>
        <w:t>//</w:t>
      </w:r>
      <w:r>
        <w:rPr>
          <w:rFonts w:ascii="Arial" w:hAnsi="Arial" w:cs="Arial"/>
          <w:color w:val="333333"/>
        </w:rPr>
        <w:t>)</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th</w:t>
      </w:r>
      <w:proofErr w:type="gramStart"/>
      <w:r>
        <w:rPr>
          <w:rStyle w:val="token"/>
          <w:color w:val="E0E8FF"/>
          <w:sz w:val="24"/>
          <w:szCs w:val="24"/>
        </w:rPr>
        <w:t>:href</w:t>
      </w:r>
      <w:proofErr w:type="spellEnd"/>
      <w:proofErr w:type="gramEnd"/>
      <w:r>
        <w:rPr>
          <w:rStyle w:val="token"/>
          <w:color w:val="B9BDB6"/>
          <w:sz w:val="24"/>
          <w:szCs w:val="24"/>
        </w:rPr>
        <w:t>="</w:t>
      </w:r>
      <w:r>
        <w:rPr>
          <w:rStyle w:val="token"/>
          <w:color w:val="99CC33"/>
          <w:sz w:val="24"/>
          <w:szCs w:val="24"/>
        </w:rPr>
        <w:t>@{http://www.thymeleaf/documentation.html}</w:t>
      </w:r>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They are not modified at all (unless you have an </w:t>
      </w:r>
      <w:r>
        <w:rPr>
          <w:rStyle w:val="Emphasis"/>
          <w:rFonts w:ascii="Arial" w:hAnsi="Arial" w:cs="Arial"/>
          <w:color w:val="333333"/>
        </w:rPr>
        <w:t>URL Rewriting</w:t>
      </w:r>
      <w:r>
        <w:rPr>
          <w:rFonts w:ascii="Arial" w:hAnsi="Arial" w:cs="Arial"/>
          <w:color w:val="333333"/>
        </w:rPr>
        <w:t> filter configured at your server and performing modifications at the </w:t>
      </w:r>
      <w:proofErr w:type="spellStart"/>
      <w:proofErr w:type="gramStart"/>
      <w:r>
        <w:rPr>
          <w:rStyle w:val="HTMLCode"/>
          <w:b/>
          <w:bCs/>
          <w:color w:val="707070"/>
        </w:rPr>
        <w:t>HttpServletResponse.encodeUrl</w:t>
      </w:r>
      <w:proofErr w:type="spellEnd"/>
      <w:r>
        <w:rPr>
          <w:rStyle w:val="HTMLCode"/>
          <w:b/>
          <w:bCs/>
          <w:color w:val="707070"/>
        </w:rPr>
        <w:t>(</w:t>
      </w:r>
      <w:proofErr w:type="gramEnd"/>
      <w:r>
        <w:rPr>
          <w:rStyle w:val="HTMLCode"/>
          <w:b/>
          <w:bCs/>
          <w:color w:val="707070"/>
        </w:rPr>
        <w:t>...)</w:t>
      </w:r>
      <w:r>
        <w:rPr>
          <w:rFonts w:ascii="Arial" w:hAnsi="Arial" w:cs="Arial"/>
          <w:color w:val="333333"/>
        </w:rPr>
        <w:t> method):</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href</w:t>
      </w:r>
      <w:proofErr w:type="spellEnd"/>
      <w:r>
        <w:rPr>
          <w:rStyle w:val="token"/>
          <w:color w:val="B9BDB6"/>
          <w:sz w:val="24"/>
          <w:szCs w:val="24"/>
        </w:rPr>
        <w:t>="</w:t>
      </w:r>
      <w:r>
        <w:rPr>
          <w:rStyle w:val="token"/>
          <w:color w:val="99CC33"/>
          <w:sz w:val="24"/>
          <w:szCs w:val="24"/>
        </w:rPr>
        <w:t>http://www.thymeleaf/documentation.html</w:t>
      </w:r>
      <w:r>
        <w:rPr>
          <w:rStyle w:val="token"/>
          <w:color w:val="B9BDB6"/>
          <w:sz w:val="24"/>
          <w:szCs w:val="24"/>
        </w:rPr>
        <w:t>"&gt;</w:t>
      </w:r>
    </w:p>
    <w:p w:rsidR="001533E0" w:rsidRDefault="001533E0" w:rsidP="001533E0">
      <w:pPr>
        <w:pStyle w:val="Heading2"/>
        <w:shd w:val="clear" w:color="auto" w:fill="005F0F"/>
        <w:spacing w:before="360" w:after="120" w:line="360" w:lineRule="atLeast"/>
        <w:ind w:left="-240"/>
        <w:rPr>
          <w:rFonts w:ascii="Arial" w:hAnsi="Arial" w:cs="Arial"/>
          <w:b w:val="0"/>
          <w:bCs w:val="0"/>
          <w:i/>
          <w:iCs/>
          <w:color w:val="FFFFFF"/>
          <w:sz w:val="36"/>
          <w:szCs w:val="36"/>
        </w:rPr>
      </w:pPr>
      <w:r>
        <w:rPr>
          <w:rFonts w:ascii="Arial" w:hAnsi="Arial" w:cs="Arial"/>
          <w:b w:val="0"/>
          <w:bCs w:val="0"/>
          <w:i/>
          <w:iCs/>
          <w:color w:val="FFFFFF"/>
        </w:rPr>
        <w:t>Context-relative URLs</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 xml:space="preserve">The most used type of URLs </w:t>
      </w:r>
      <w:proofErr w:type="gramStart"/>
      <w:r>
        <w:rPr>
          <w:rFonts w:ascii="Arial" w:hAnsi="Arial" w:cs="Arial"/>
          <w:color w:val="333333"/>
        </w:rPr>
        <w:t>are</w:t>
      </w:r>
      <w:proofErr w:type="gramEnd"/>
      <w:r>
        <w:rPr>
          <w:rFonts w:ascii="Arial" w:hAnsi="Arial" w:cs="Arial"/>
          <w:color w:val="333333"/>
        </w:rPr>
        <w:t> </w:t>
      </w:r>
      <w:r>
        <w:rPr>
          <w:rStyle w:val="Emphasis"/>
          <w:rFonts w:ascii="Arial" w:hAnsi="Arial" w:cs="Arial"/>
          <w:color w:val="333333"/>
        </w:rPr>
        <w:t>context-relative</w:t>
      </w:r>
      <w:r>
        <w:rPr>
          <w:rFonts w:ascii="Arial" w:hAnsi="Arial" w:cs="Arial"/>
          <w:color w:val="333333"/>
        </w:rPr>
        <w:t> ones. These are URLs which are supposed to be relative to the web application root once it is installed on the server. For example, if we deploy a </w:t>
      </w:r>
      <w:proofErr w:type="spellStart"/>
      <w:r>
        <w:rPr>
          <w:rStyle w:val="HTMLCode"/>
          <w:b/>
          <w:bCs/>
          <w:color w:val="707070"/>
        </w:rPr>
        <w:t>myapp.war</w:t>
      </w:r>
      <w:proofErr w:type="spellEnd"/>
      <w:r>
        <w:rPr>
          <w:rFonts w:ascii="Arial" w:hAnsi="Arial" w:cs="Arial"/>
          <w:color w:val="333333"/>
        </w:rPr>
        <w:t> file into a Tomcat server, our application will probably be accessible as </w:t>
      </w:r>
      <w:r>
        <w:rPr>
          <w:rStyle w:val="HTMLCode"/>
          <w:b/>
          <w:bCs/>
          <w:color w:val="707070"/>
        </w:rPr>
        <w:t>http://localhost:8080/myapp</w:t>
      </w:r>
      <w:r>
        <w:rPr>
          <w:rFonts w:ascii="Arial" w:hAnsi="Arial" w:cs="Arial"/>
          <w:color w:val="333333"/>
        </w:rPr>
        <w:t>, and </w:t>
      </w:r>
      <w:proofErr w:type="spellStart"/>
      <w:r>
        <w:rPr>
          <w:rStyle w:val="HTMLCode"/>
          <w:b/>
          <w:bCs/>
          <w:color w:val="707070"/>
        </w:rPr>
        <w:t>myapp</w:t>
      </w:r>
      <w:proofErr w:type="spellEnd"/>
      <w:r>
        <w:rPr>
          <w:rFonts w:ascii="Arial" w:hAnsi="Arial" w:cs="Arial"/>
          <w:color w:val="333333"/>
        </w:rPr>
        <w:t> will be the </w:t>
      </w:r>
      <w:r>
        <w:rPr>
          <w:rStyle w:val="Emphasis"/>
          <w:rFonts w:ascii="Arial" w:hAnsi="Arial" w:cs="Arial"/>
          <w:color w:val="333333"/>
        </w:rPr>
        <w:t>context name</w:t>
      </w:r>
      <w:r>
        <w:rPr>
          <w:rFonts w:ascii="Arial" w:hAnsi="Arial" w:cs="Arial"/>
          <w:color w:val="333333"/>
        </w:rPr>
        <w:t>.</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Context-relative URLs start with </w:t>
      </w:r>
      <w:r>
        <w:rPr>
          <w:rStyle w:val="HTMLCode"/>
          <w:b/>
          <w:bCs/>
          <w:color w:val="707070"/>
        </w:rPr>
        <w:t>/</w:t>
      </w:r>
      <w:r>
        <w:rPr>
          <w:rFonts w:ascii="Arial" w:hAnsi="Arial" w:cs="Arial"/>
          <w:color w:val="333333"/>
        </w:rPr>
        <w:t>:</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th</w:t>
      </w:r>
      <w:proofErr w:type="gramStart"/>
      <w:r>
        <w:rPr>
          <w:rStyle w:val="token"/>
          <w:color w:val="E0E8FF"/>
          <w:sz w:val="24"/>
          <w:szCs w:val="24"/>
        </w:rPr>
        <w:t>:href</w:t>
      </w:r>
      <w:proofErr w:type="spellEnd"/>
      <w:proofErr w:type="gramEnd"/>
      <w:r>
        <w:rPr>
          <w:rStyle w:val="token"/>
          <w:color w:val="B9BDB6"/>
          <w:sz w:val="24"/>
          <w:szCs w:val="24"/>
        </w:rPr>
        <w:t>="</w:t>
      </w:r>
      <w:r>
        <w:rPr>
          <w:rStyle w:val="token"/>
          <w:color w:val="99CC33"/>
          <w:sz w:val="24"/>
          <w:szCs w:val="24"/>
        </w:rPr>
        <w:t>@{/order/list}</w:t>
      </w:r>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If our app is installed at </w:t>
      </w:r>
      <w:r>
        <w:rPr>
          <w:rStyle w:val="HTMLCode"/>
          <w:b/>
          <w:bCs/>
          <w:color w:val="707070"/>
        </w:rPr>
        <w:t>http://localhost:8080/myapp</w:t>
      </w:r>
      <w:r>
        <w:rPr>
          <w:rFonts w:ascii="Arial" w:hAnsi="Arial" w:cs="Arial"/>
          <w:color w:val="333333"/>
        </w:rPr>
        <w:t>, this URL will output:</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href</w:t>
      </w:r>
      <w:proofErr w:type="spellEnd"/>
      <w:r>
        <w:rPr>
          <w:rStyle w:val="token"/>
          <w:color w:val="B9BDB6"/>
          <w:sz w:val="24"/>
          <w:szCs w:val="24"/>
        </w:rPr>
        <w:t>="</w:t>
      </w:r>
      <w:r>
        <w:rPr>
          <w:rStyle w:val="token"/>
          <w:color w:val="99CC33"/>
          <w:sz w:val="24"/>
          <w:szCs w:val="24"/>
        </w:rPr>
        <w:t>/</w:t>
      </w:r>
      <w:proofErr w:type="spellStart"/>
      <w:r>
        <w:rPr>
          <w:rStyle w:val="token"/>
          <w:color w:val="99CC33"/>
          <w:sz w:val="24"/>
          <w:szCs w:val="24"/>
        </w:rPr>
        <w:t>myapp</w:t>
      </w:r>
      <w:proofErr w:type="spellEnd"/>
      <w:r>
        <w:rPr>
          <w:rStyle w:val="token"/>
          <w:color w:val="99CC33"/>
          <w:sz w:val="24"/>
          <w:szCs w:val="24"/>
        </w:rPr>
        <w:t>/order/list</w:t>
      </w:r>
      <w:r>
        <w:rPr>
          <w:rStyle w:val="token"/>
          <w:color w:val="B9BDB6"/>
          <w:sz w:val="24"/>
          <w:szCs w:val="24"/>
        </w:rPr>
        <w:t>"&gt;</w:t>
      </w:r>
    </w:p>
    <w:p w:rsidR="001533E0" w:rsidRDefault="001533E0" w:rsidP="001533E0">
      <w:pPr>
        <w:pStyle w:val="Heading2"/>
        <w:shd w:val="clear" w:color="auto" w:fill="005F0F"/>
        <w:spacing w:before="360" w:after="120" w:line="360" w:lineRule="atLeast"/>
        <w:ind w:left="-240"/>
        <w:rPr>
          <w:rFonts w:ascii="Arial" w:hAnsi="Arial" w:cs="Arial"/>
          <w:b w:val="0"/>
          <w:bCs w:val="0"/>
          <w:i/>
          <w:iCs/>
          <w:color w:val="FFFFFF"/>
          <w:sz w:val="36"/>
          <w:szCs w:val="36"/>
        </w:rPr>
      </w:pPr>
      <w:r>
        <w:rPr>
          <w:rFonts w:ascii="Arial" w:hAnsi="Arial" w:cs="Arial"/>
          <w:b w:val="0"/>
          <w:bCs w:val="0"/>
          <w:i/>
          <w:iCs/>
          <w:color w:val="FFFFFF"/>
        </w:rPr>
        <w:t>Server-relative URLs</w:t>
      </w:r>
    </w:p>
    <w:p w:rsidR="001533E0" w:rsidRDefault="001533E0" w:rsidP="001533E0">
      <w:pPr>
        <w:pStyle w:val="NormalWeb"/>
        <w:spacing w:before="240" w:beforeAutospacing="0" w:after="240" w:afterAutospacing="0"/>
        <w:rPr>
          <w:rFonts w:ascii="Arial" w:hAnsi="Arial" w:cs="Arial"/>
          <w:color w:val="333333"/>
        </w:rPr>
      </w:pPr>
      <w:r>
        <w:rPr>
          <w:rStyle w:val="Emphasis"/>
          <w:rFonts w:ascii="Arial" w:hAnsi="Arial" w:cs="Arial"/>
          <w:color w:val="333333"/>
        </w:rPr>
        <w:t>Server-relative</w:t>
      </w:r>
      <w:r>
        <w:rPr>
          <w:rFonts w:ascii="Arial" w:hAnsi="Arial" w:cs="Arial"/>
          <w:color w:val="333333"/>
        </w:rPr>
        <w:t> URLs are very similar to </w:t>
      </w:r>
      <w:r>
        <w:rPr>
          <w:rStyle w:val="Emphasis"/>
          <w:rFonts w:ascii="Arial" w:hAnsi="Arial" w:cs="Arial"/>
          <w:color w:val="333333"/>
        </w:rPr>
        <w:t>context-relative</w:t>
      </w:r>
      <w:r>
        <w:rPr>
          <w:rFonts w:ascii="Arial" w:hAnsi="Arial" w:cs="Arial"/>
          <w:color w:val="333333"/>
        </w:rPr>
        <w:t> URLs, except they do not assume you want your URL to be linking to a resource inside your application’s context, and therefore allow you to link to a different context in the same server:</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th</w:t>
      </w:r>
      <w:proofErr w:type="gramStart"/>
      <w:r>
        <w:rPr>
          <w:rStyle w:val="token"/>
          <w:color w:val="E0E8FF"/>
          <w:sz w:val="24"/>
          <w:szCs w:val="24"/>
        </w:rPr>
        <w:t>:href</w:t>
      </w:r>
      <w:proofErr w:type="spellEnd"/>
      <w:proofErr w:type="gramEnd"/>
      <w:r>
        <w:rPr>
          <w:rStyle w:val="token"/>
          <w:color w:val="B9BDB6"/>
          <w:sz w:val="24"/>
          <w:szCs w:val="24"/>
        </w:rPr>
        <w:t>="</w:t>
      </w:r>
      <w:r>
        <w:rPr>
          <w:rStyle w:val="token"/>
          <w:color w:val="99CC33"/>
          <w:sz w:val="24"/>
          <w:szCs w:val="24"/>
        </w:rPr>
        <w:t>@{~/billing-app/showDetails.htm}</w:t>
      </w:r>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The current application’s context will be ignored, therefore although our application is deployed at </w:t>
      </w:r>
      <w:r>
        <w:rPr>
          <w:rStyle w:val="HTMLCode"/>
          <w:b/>
          <w:bCs/>
          <w:color w:val="707070"/>
        </w:rPr>
        <w:t>http://localhost:8080/myapp</w:t>
      </w:r>
      <w:r>
        <w:rPr>
          <w:rFonts w:ascii="Arial" w:hAnsi="Arial" w:cs="Arial"/>
          <w:color w:val="333333"/>
        </w:rPr>
        <w:t>, this URL will output:</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href</w:t>
      </w:r>
      <w:proofErr w:type="spellEnd"/>
      <w:r>
        <w:rPr>
          <w:rStyle w:val="token"/>
          <w:color w:val="B9BDB6"/>
          <w:sz w:val="24"/>
          <w:szCs w:val="24"/>
        </w:rPr>
        <w:t>="</w:t>
      </w:r>
      <w:r>
        <w:rPr>
          <w:rStyle w:val="token"/>
          <w:color w:val="99CC33"/>
          <w:sz w:val="24"/>
          <w:szCs w:val="24"/>
        </w:rPr>
        <w:t>/billing-app/showDetails.htm</w:t>
      </w:r>
      <w:r>
        <w:rPr>
          <w:rStyle w:val="token"/>
          <w:color w:val="B9BDB6"/>
          <w:sz w:val="24"/>
          <w:szCs w:val="24"/>
        </w:rPr>
        <w:t>"&gt;</w:t>
      </w:r>
    </w:p>
    <w:p w:rsidR="001533E0" w:rsidRDefault="001533E0" w:rsidP="001533E0">
      <w:pPr>
        <w:pStyle w:val="Heading2"/>
        <w:shd w:val="clear" w:color="auto" w:fill="005F0F"/>
        <w:spacing w:before="360" w:after="120" w:line="360" w:lineRule="atLeast"/>
        <w:ind w:left="-240"/>
        <w:rPr>
          <w:rFonts w:ascii="Arial" w:hAnsi="Arial" w:cs="Arial"/>
          <w:b w:val="0"/>
          <w:bCs w:val="0"/>
          <w:i/>
          <w:iCs/>
          <w:color w:val="FFFFFF"/>
          <w:sz w:val="36"/>
          <w:szCs w:val="36"/>
        </w:rPr>
      </w:pPr>
      <w:r>
        <w:rPr>
          <w:rFonts w:ascii="Arial" w:hAnsi="Arial" w:cs="Arial"/>
          <w:b w:val="0"/>
          <w:bCs w:val="0"/>
          <w:i/>
          <w:iCs/>
          <w:color w:val="FFFFFF"/>
        </w:rPr>
        <w:t>Protocol-relative URLs</w:t>
      </w:r>
    </w:p>
    <w:p w:rsidR="001533E0" w:rsidRDefault="001533E0" w:rsidP="001533E0">
      <w:pPr>
        <w:pStyle w:val="NormalWeb"/>
        <w:spacing w:before="240" w:beforeAutospacing="0" w:after="240" w:afterAutospacing="0"/>
        <w:rPr>
          <w:rFonts w:ascii="Arial" w:hAnsi="Arial" w:cs="Arial"/>
          <w:color w:val="333333"/>
        </w:rPr>
      </w:pPr>
      <w:r>
        <w:rPr>
          <w:rStyle w:val="Emphasis"/>
          <w:rFonts w:ascii="Arial" w:hAnsi="Arial" w:cs="Arial"/>
          <w:color w:val="333333"/>
        </w:rPr>
        <w:t>Protocol-relative</w:t>
      </w:r>
      <w:r>
        <w:rPr>
          <w:rFonts w:ascii="Arial" w:hAnsi="Arial" w:cs="Arial"/>
          <w:color w:val="333333"/>
        </w:rPr>
        <w:t> URLs are in fact absolute URLs which will keep the protocol (HTTP, HTTPS) being used for displaying the current page. They are typically used for including external resources like styles, scripts, etc.:</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script </w:t>
      </w:r>
      <w:proofErr w:type="spellStart"/>
      <w:r>
        <w:rPr>
          <w:rStyle w:val="token"/>
          <w:color w:val="E0E8FF"/>
          <w:sz w:val="24"/>
          <w:szCs w:val="24"/>
        </w:rPr>
        <w:t>th</w:t>
      </w:r>
      <w:proofErr w:type="gramStart"/>
      <w:r>
        <w:rPr>
          <w:rStyle w:val="token"/>
          <w:color w:val="E0E8FF"/>
          <w:sz w:val="24"/>
          <w:szCs w:val="24"/>
        </w:rPr>
        <w:t>:src</w:t>
      </w:r>
      <w:proofErr w:type="spellEnd"/>
      <w:proofErr w:type="gramEnd"/>
      <w:r>
        <w:rPr>
          <w:rStyle w:val="token"/>
          <w:color w:val="B9BDB6"/>
          <w:sz w:val="24"/>
          <w:szCs w:val="24"/>
        </w:rPr>
        <w:t>="</w:t>
      </w:r>
      <w:r>
        <w:rPr>
          <w:rStyle w:val="token"/>
          <w:color w:val="99CC33"/>
          <w:sz w:val="24"/>
          <w:szCs w:val="24"/>
        </w:rPr>
        <w:t>@{//scriptserver.example.net/myscript.js}</w:t>
      </w:r>
      <w:r>
        <w:rPr>
          <w:rStyle w:val="token"/>
          <w:color w:val="B9BDB6"/>
          <w:sz w:val="24"/>
          <w:szCs w:val="24"/>
        </w:rPr>
        <w:t>"&gt;</w:t>
      </w:r>
      <w:r>
        <w:rPr>
          <w:rStyle w:val="HTMLCode"/>
          <w:color w:val="B9BDB6"/>
          <w:sz w:val="24"/>
          <w:szCs w:val="24"/>
        </w:rPr>
        <w:t>...</w:t>
      </w:r>
      <w:r>
        <w:rPr>
          <w:rStyle w:val="token"/>
          <w:color w:val="B9BDB6"/>
          <w:sz w:val="24"/>
          <w:szCs w:val="24"/>
        </w:rPr>
        <w:t>&lt;/</w:t>
      </w:r>
      <w:r>
        <w:rPr>
          <w:rStyle w:val="token"/>
          <w:color w:val="8BD1FF"/>
          <w:sz w:val="24"/>
          <w:szCs w:val="24"/>
        </w:rPr>
        <w:t>script</w:t>
      </w:r>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lastRenderedPageBreak/>
        <w:t>…which will render unmodified (except for </w:t>
      </w:r>
      <w:r>
        <w:rPr>
          <w:rStyle w:val="Emphasis"/>
          <w:rFonts w:ascii="Arial" w:hAnsi="Arial" w:cs="Arial"/>
          <w:color w:val="333333"/>
        </w:rPr>
        <w:t>URL rewriting</w:t>
      </w:r>
      <w:r>
        <w:rPr>
          <w:rFonts w:ascii="Arial" w:hAnsi="Arial" w:cs="Arial"/>
          <w:color w:val="333333"/>
        </w:rPr>
        <w:t>), like:</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script </w:t>
      </w:r>
      <w:proofErr w:type="spellStart"/>
      <w:r>
        <w:rPr>
          <w:rStyle w:val="token"/>
          <w:color w:val="E0E8FF"/>
          <w:sz w:val="24"/>
          <w:szCs w:val="24"/>
        </w:rPr>
        <w:t>src</w:t>
      </w:r>
      <w:proofErr w:type="spellEnd"/>
      <w:r>
        <w:rPr>
          <w:rStyle w:val="token"/>
          <w:color w:val="B9BDB6"/>
          <w:sz w:val="24"/>
          <w:szCs w:val="24"/>
        </w:rPr>
        <w:t>="</w:t>
      </w:r>
      <w:r>
        <w:rPr>
          <w:rStyle w:val="token"/>
          <w:color w:val="99CC33"/>
          <w:sz w:val="24"/>
          <w:szCs w:val="24"/>
        </w:rPr>
        <w:t>//scriptserver.example.net/myscript.js</w:t>
      </w:r>
      <w:r>
        <w:rPr>
          <w:rStyle w:val="token"/>
          <w:color w:val="B9BDB6"/>
          <w:sz w:val="24"/>
          <w:szCs w:val="24"/>
        </w:rPr>
        <w:t>"&gt;</w:t>
      </w:r>
      <w:r>
        <w:rPr>
          <w:rStyle w:val="HTMLCode"/>
          <w:color w:val="B9BDB6"/>
          <w:sz w:val="24"/>
          <w:szCs w:val="24"/>
        </w:rPr>
        <w:t>...</w:t>
      </w:r>
      <w:r>
        <w:rPr>
          <w:rStyle w:val="token"/>
          <w:color w:val="B9BDB6"/>
          <w:sz w:val="24"/>
          <w:szCs w:val="24"/>
        </w:rPr>
        <w:t>&lt;/</w:t>
      </w:r>
      <w:r>
        <w:rPr>
          <w:rStyle w:val="token"/>
          <w:color w:val="8BD1FF"/>
          <w:sz w:val="24"/>
          <w:szCs w:val="24"/>
        </w:rPr>
        <w:t>script</w:t>
      </w:r>
      <w:r>
        <w:rPr>
          <w:rStyle w:val="token"/>
          <w:color w:val="B9BDB6"/>
          <w:sz w:val="24"/>
          <w:szCs w:val="24"/>
        </w:rPr>
        <w:t>&gt;</w:t>
      </w:r>
    </w:p>
    <w:p w:rsidR="001533E0" w:rsidRDefault="001533E0" w:rsidP="001533E0">
      <w:pPr>
        <w:pStyle w:val="Heading2"/>
        <w:shd w:val="clear" w:color="auto" w:fill="005F0F"/>
        <w:spacing w:before="360" w:after="120" w:line="360" w:lineRule="atLeast"/>
        <w:ind w:left="-240"/>
        <w:rPr>
          <w:rFonts w:ascii="Arial" w:hAnsi="Arial" w:cs="Arial"/>
          <w:b w:val="0"/>
          <w:bCs w:val="0"/>
          <w:i/>
          <w:iCs/>
          <w:color w:val="FFFFFF"/>
          <w:sz w:val="36"/>
          <w:szCs w:val="36"/>
        </w:rPr>
      </w:pPr>
      <w:r>
        <w:rPr>
          <w:rFonts w:ascii="Arial" w:hAnsi="Arial" w:cs="Arial"/>
          <w:b w:val="0"/>
          <w:bCs w:val="0"/>
          <w:i/>
          <w:iCs/>
          <w:color w:val="FFFFFF"/>
        </w:rPr>
        <w:t>Adding parameters</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How do we add parameters to the URLs we create with </w:t>
      </w:r>
      <w:proofErr w:type="gramStart"/>
      <w:r>
        <w:rPr>
          <w:rStyle w:val="HTMLCode"/>
          <w:b/>
          <w:bCs/>
          <w:color w:val="707070"/>
        </w:rPr>
        <w:t>@{</w:t>
      </w:r>
      <w:proofErr w:type="gramEnd"/>
      <w:r>
        <w:rPr>
          <w:rStyle w:val="HTMLCode"/>
          <w:b/>
          <w:bCs/>
          <w:color w:val="707070"/>
        </w:rPr>
        <w:t>...}</w:t>
      </w:r>
      <w:r>
        <w:rPr>
          <w:rFonts w:ascii="Arial" w:hAnsi="Arial" w:cs="Arial"/>
          <w:color w:val="333333"/>
        </w:rPr>
        <w:t> expressions? Simple:</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th</w:t>
      </w:r>
      <w:proofErr w:type="gramStart"/>
      <w:r>
        <w:rPr>
          <w:rStyle w:val="token"/>
          <w:color w:val="E0E8FF"/>
          <w:sz w:val="24"/>
          <w:szCs w:val="24"/>
        </w:rPr>
        <w:t>:href</w:t>
      </w:r>
      <w:proofErr w:type="spellEnd"/>
      <w:proofErr w:type="gramEnd"/>
      <w:r>
        <w:rPr>
          <w:rStyle w:val="token"/>
          <w:color w:val="B9BDB6"/>
          <w:sz w:val="24"/>
          <w:szCs w:val="24"/>
        </w:rPr>
        <w:t>="</w:t>
      </w:r>
      <w:r>
        <w:rPr>
          <w:rStyle w:val="token"/>
          <w:color w:val="99CC33"/>
          <w:sz w:val="24"/>
          <w:szCs w:val="24"/>
        </w:rPr>
        <w:t>@{/order/details(id</w:t>
      </w:r>
      <w:r>
        <w:rPr>
          <w:rStyle w:val="token"/>
          <w:color w:val="B9BDB6"/>
          <w:sz w:val="24"/>
          <w:szCs w:val="24"/>
        </w:rPr>
        <w:t>=</w:t>
      </w:r>
      <w:r>
        <w:rPr>
          <w:rStyle w:val="token"/>
          <w:color w:val="99CC33"/>
          <w:sz w:val="24"/>
          <w:szCs w:val="24"/>
        </w:rPr>
        <w:t>3)}</w:t>
      </w:r>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proofErr w:type="gramStart"/>
      <w:r>
        <w:rPr>
          <w:rFonts w:ascii="Arial" w:hAnsi="Arial" w:cs="Arial"/>
          <w:color w:val="333333"/>
        </w:rPr>
        <w:t>Which would output as:</w:t>
      </w:r>
      <w:proofErr w:type="gramEnd"/>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href</w:t>
      </w:r>
      <w:proofErr w:type="spellEnd"/>
      <w:r>
        <w:rPr>
          <w:rStyle w:val="token"/>
          <w:color w:val="B9BDB6"/>
          <w:sz w:val="24"/>
          <w:szCs w:val="24"/>
        </w:rPr>
        <w:t>="</w:t>
      </w:r>
      <w:r>
        <w:rPr>
          <w:rStyle w:val="token"/>
          <w:color w:val="99CC33"/>
          <w:sz w:val="24"/>
          <w:szCs w:val="24"/>
        </w:rPr>
        <w:t>/order/</w:t>
      </w:r>
      <w:proofErr w:type="spellStart"/>
      <w:r>
        <w:rPr>
          <w:rStyle w:val="token"/>
          <w:color w:val="99CC33"/>
          <w:sz w:val="24"/>
          <w:szCs w:val="24"/>
        </w:rPr>
        <w:t>details</w:t>
      </w:r>
      <w:proofErr w:type="gramStart"/>
      <w:r>
        <w:rPr>
          <w:rStyle w:val="token"/>
          <w:color w:val="99CC33"/>
          <w:sz w:val="24"/>
          <w:szCs w:val="24"/>
        </w:rPr>
        <w:t>?id</w:t>
      </w:r>
      <w:proofErr w:type="spellEnd"/>
      <w:proofErr w:type="gramEnd"/>
      <w:r>
        <w:rPr>
          <w:rStyle w:val="token"/>
          <w:color w:val="B9BDB6"/>
          <w:sz w:val="24"/>
          <w:szCs w:val="24"/>
        </w:rPr>
        <w:t>=</w:t>
      </w:r>
      <w:r>
        <w:rPr>
          <w:rStyle w:val="token"/>
          <w:color w:val="99CC33"/>
          <w:sz w:val="24"/>
          <w:szCs w:val="24"/>
        </w:rPr>
        <w:t>3</w:t>
      </w:r>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You can add several parameters, separating them with commas:</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th</w:t>
      </w:r>
      <w:proofErr w:type="gramStart"/>
      <w:r>
        <w:rPr>
          <w:rStyle w:val="token"/>
          <w:color w:val="E0E8FF"/>
          <w:sz w:val="24"/>
          <w:szCs w:val="24"/>
        </w:rPr>
        <w:t>:href</w:t>
      </w:r>
      <w:proofErr w:type="spellEnd"/>
      <w:proofErr w:type="gramEnd"/>
      <w:r>
        <w:rPr>
          <w:rStyle w:val="token"/>
          <w:color w:val="B9BDB6"/>
          <w:sz w:val="24"/>
          <w:szCs w:val="24"/>
        </w:rPr>
        <w:t>="</w:t>
      </w:r>
      <w:r>
        <w:rPr>
          <w:rStyle w:val="token"/>
          <w:color w:val="99CC33"/>
          <w:sz w:val="24"/>
          <w:szCs w:val="24"/>
        </w:rPr>
        <w:t>@{/order/details(id</w:t>
      </w:r>
      <w:r>
        <w:rPr>
          <w:rStyle w:val="token"/>
          <w:color w:val="B9BDB6"/>
          <w:sz w:val="24"/>
          <w:szCs w:val="24"/>
        </w:rPr>
        <w:t>=</w:t>
      </w:r>
      <w:r>
        <w:rPr>
          <w:rStyle w:val="token"/>
          <w:color w:val="99CC33"/>
          <w:sz w:val="24"/>
          <w:szCs w:val="24"/>
        </w:rPr>
        <w:t>3,action</w:t>
      </w:r>
      <w:r>
        <w:rPr>
          <w:rStyle w:val="token"/>
          <w:color w:val="B9BDB6"/>
          <w:sz w:val="24"/>
          <w:szCs w:val="24"/>
        </w:rPr>
        <w:t>='</w:t>
      </w:r>
      <w:proofErr w:type="spellStart"/>
      <w:r>
        <w:rPr>
          <w:rStyle w:val="token"/>
          <w:color w:val="99CC33"/>
          <w:sz w:val="24"/>
          <w:szCs w:val="24"/>
        </w:rPr>
        <w:t>show_all</w:t>
      </w:r>
      <w:proofErr w:type="spellEnd"/>
      <w:r>
        <w:rPr>
          <w:rStyle w:val="token"/>
          <w:color w:val="B9BDB6"/>
          <w:sz w:val="24"/>
          <w:szCs w:val="24"/>
        </w:rPr>
        <w:t>'</w:t>
      </w:r>
      <w:r>
        <w:rPr>
          <w:rStyle w:val="token"/>
          <w:color w:val="99CC33"/>
          <w:sz w:val="24"/>
          <w:szCs w:val="24"/>
        </w:rPr>
        <w:t>)}</w:t>
      </w:r>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proofErr w:type="gramStart"/>
      <w:r>
        <w:rPr>
          <w:rFonts w:ascii="Arial" w:hAnsi="Arial" w:cs="Arial"/>
          <w:color w:val="333333"/>
        </w:rPr>
        <w:t>Which would output as:</w:t>
      </w:r>
      <w:proofErr w:type="gramEnd"/>
    </w:p>
    <w:p w:rsidR="001533E0" w:rsidRDefault="001533E0" w:rsidP="001533E0">
      <w:pPr>
        <w:pStyle w:val="HTMLPreformatted"/>
        <w:shd w:val="clear" w:color="auto" w:fill="333333"/>
        <w:spacing w:line="300" w:lineRule="atLeast"/>
        <w:rPr>
          <w:rStyle w:val="HTMLCode"/>
          <w:color w:val="B9BDB6"/>
          <w:sz w:val="24"/>
          <w:szCs w:val="24"/>
        </w:rPr>
      </w:pPr>
      <w:proofErr w:type="gramStart"/>
      <w:r>
        <w:rPr>
          <w:rStyle w:val="token"/>
          <w:color w:val="CF9A49"/>
          <w:sz w:val="24"/>
          <w:szCs w:val="24"/>
        </w:rPr>
        <w:t>&lt;!--</w:t>
      </w:r>
      <w:proofErr w:type="gramEnd"/>
      <w:r>
        <w:rPr>
          <w:rStyle w:val="token"/>
          <w:color w:val="CF9A49"/>
          <w:sz w:val="24"/>
          <w:szCs w:val="24"/>
        </w:rPr>
        <w:t xml:space="preserve"> Note ampersands (&amp;) should be HTML-escaped in tag attributes... --&gt;</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href</w:t>
      </w:r>
      <w:proofErr w:type="spellEnd"/>
      <w:r>
        <w:rPr>
          <w:rStyle w:val="token"/>
          <w:color w:val="B9BDB6"/>
          <w:sz w:val="24"/>
          <w:szCs w:val="24"/>
        </w:rPr>
        <w:t>="</w:t>
      </w:r>
      <w:r>
        <w:rPr>
          <w:rStyle w:val="token"/>
          <w:color w:val="99CC33"/>
          <w:sz w:val="24"/>
          <w:szCs w:val="24"/>
        </w:rPr>
        <w:t>/order/</w:t>
      </w:r>
      <w:proofErr w:type="spellStart"/>
      <w:r>
        <w:rPr>
          <w:rStyle w:val="token"/>
          <w:color w:val="99CC33"/>
          <w:sz w:val="24"/>
          <w:szCs w:val="24"/>
        </w:rPr>
        <w:t>details</w:t>
      </w:r>
      <w:proofErr w:type="gramStart"/>
      <w:r>
        <w:rPr>
          <w:rStyle w:val="token"/>
          <w:color w:val="99CC33"/>
          <w:sz w:val="24"/>
          <w:szCs w:val="24"/>
        </w:rPr>
        <w:t>?id</w:t>
      </w:r>
      <w:proofErr w:type="spellEnd"/>
      <w:proofErr w:type="gramEnd"/>
      <w:r>
        <w:rPr>
          <w:rStyle w:val="token"/>
          <w:color w:val="B9BDB6"/>
          <w:sz w:val="24"/>
          <w:szCs w:val="24"/>
        </w:rPr>
        <w:t>=</w:t>
      </w:r>
      <w:r>
        <w:rPr>
          <w:rStyle w:val="token"/>
          <w:color w:val="99CC33"/>
          <w:sz w:val="24"/>
          <w:szCs w:val="24"/>
        </w:rPr>
        <w:t>3&amp;amp;action</w:t>
      </w:r>
      <w:r>
        <w:rPr>
          <w:rStyle w:val="token"/>
          <w:color w:val="B9BDB6"/>
          <w:sz w:val="24"/>
          <w:szCs w:val="24"/>
        </w:rPr>
        <w:t>=</w:t>
      </w:r>
      <w:proofErr w:type="spellStart"/>
      <w:r>
        <w:rPr>
          <w:rStyle w:val="token"/>
          <w:color w:val="99CC33"/>
          <w:sz w:val="24"/>
          <w:szCs w:val="24"/>
        </w:rPr>
        <w:t>show_all</w:t>
      </w:r>
      <w:proofErr w:type="spellEnd"/>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You can also include parameters in the form of </w:t>
      </w:r>
      <w:r>
        <w:rPr>
          <w:rStyle w:val="Emphasis"/>
          <w:rFonts w:ascii="Arial" w:hAnsi="Arial" w:cs="Arial"/>
          <w:color w:val="333333"/>
        </w:rPr>
        <w:t>path variables</w:t>
      </w:r>
      <w:r>
        <w:rPr>
          <w:rFonts w:ascii="Arial" w:hAnsi="Arial" w:cs="Arial"/>
          <w:color w:val="333333"/>
        </w:rPr>
        <w:t> similarly to </w:t>
      </w:r>
      <w:r>
        <w:rPr>
          <w:rStyle w:val="Emphasis"/>
          <w:rFonts w:ascii="Arial" w:hAnsi="Arial" w:cs="Arial"/>
          <w:color w:val="333333"/>
        </w:rPr>
        <w:t>normal</w:t>
      </w:r>
      <w:r>
        <w:rPr>
          <w:rFonts w:ascii="Arial" w:hAnsi="Arial" w:cs="Arial"/>
          <w:color w:val="333333"/>
        </w:rPr>
        <w:t> parameters but specifying a placeholder inside your URL’s path:</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th</w:t>
      </w:r>
      <w:proofErr w:type="gramStart"/>
      <w:r>
        <w:rPr>
          <w:rStyle w:val="token"/>
          <w:color w:val="E0E8FF"/>
          <w:sz w:val="24"/>
          <w:szCs w:val="24"/>
        </w:rPr>
        <w:t>:href</w:t>
      </w:r>
      <w:proofErr w:type="spellEnd"/>
      <w:proofErr w:type="gramEnd"/>
      <w:r>
        <w:rPr>
          <w:rStyle w:val="token"/>
          <w:color w:val="B9BDB6"/>
          <w:sz w:val="24"/>
          <w:szCs w:val="24"/>
        </w:rPr>
        <w:t>="</w:t>
      </w:r>
      <w:r>
        <w:rPr>
          <w:rStyle w:val="token"/>
          <w:color w:val="99CC33"/>
          <w:sz w:val="24"/>
          <w:szCs w:val="24"/>
        </w:rPr>
        <w:t>@{/order/{id}/details(id</w:t>
      </w:r>
      <w:r>
        <w:rPr>
          <w:rStyle w:val="token"/>
          <w:color w:val="B9BDB6"/>
          <w:sz w:val="24"/>
          <w:szCs w:val="24"/>
        </w:rPr>
        <w:t>=</w:t>
      </w:r>
      <w:r>
        <w:rPr>
          <w:rStyle w:val="token"/>
          <w:color w:val="99CC33"/>
          <w:sz w:val="24"/>
          <w:szCs w:val="24"/>
        </w:rPr>
        <w:t>3,action</w:t>
      </w:r>
      <w:r>
        <w:rPr>
          <w:rStyle w:val="token"/>
          <w:color w:val="B9BDB6"/>
          <w:sz w:val="24"/>
          <w:szCs w:val="24"/>
        </w:rPr>
        <w:t>='</w:t>
      </w:r>
      <w:proofErr w:type="spellStart"/>
      <w:r>
        <w:rPr>
          <w:rStyle w:val="token"/>
          <w:color w:val="99CC33"/>
          <w:sz w:val="24"/>
          <w:szCs w:val="24"/>
        </w:rPr>
        <w:t>show_all</w:t>
      </w:r>
      <w:proofErr w:type="spellEnd"/>
      <w:r>
        <w:rPr>
          <w:rStyle w:val="token"/>
          <w:color w:val="B9BDB6"/>
          <w:sz w:val="24"/>
          <w:szCs w:val="24"/>
        </w:rPr>
        <w:t>'</w:t>
      </w:r>
      <w:r>
        <w:rPr>
          <w:rStyle w:val="token"/>
          <w:color w:val="99CC33"/>
          <w:sz w:val="24"/>
          <w:szCs w:val="24"/>
        </w:rPr>
        <w:t>)}</w:t>
      </w:r>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proofErr w:type="gramStart"/>
      <w:r>
        <w:rPr>
          <w:rFonts w:ascii="Arial" w:hAnsi="Arial" w:cs="Arial"/>
          <w:color w:val="333333"/>
        </w:rPr>
        <w:t>Which would output as:</w:t>
      </w:r>
      <w:proofErr w:type="gramEnd"/>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href</w:t>
      </w:r>
      <w:proofErr w:type="spellEnd"/>
      <w:r>
        <w:rPr>
          <w:rStyle w:val="token"/>
          <w:color w:val="B9BDB6"/>
          <w:sz w:val="24"/>
          <w:szCs w:val="24"/>
        </w:rPr>
        <w:t>="</w:t>
      </w:r>
      <w:r>
        <w:rPr>
          <w:rStyle w:val="token"/>
          <w:color w:val="99CC33"/>
          <w:sz w:val="24"/>
          <w:szCs w:val="24"/>
        </w:rPr>
        <w:t>/order/3/</w:t>
      </w:r>
      <w:proofErr w:type="spellStart"/>
      <w:r>
        <w:rPr>
          <w:rStyle w:val="token"/>
          <w:color w:val="99CC33"/>
          <w:sz w:val="24"/>
          <w:szCs w:val="24"/>
        </w:rPr>
        <w:t>details</w:t>
      </w:r>
      <w:proofErr w:type="gramStart"/>
      <w:r>
        <w:rPr>
          <w:rStyle w:val="token"/>
          <w:color w:val="99CC33"/>
          <w:sz w:val="24"/>
          <w:szCs w:val="24"/>
        </w:rPr>
        <w:t>?action</w:t>
      </w:r>
      <w:proofErr w:type="spellEnd"/>
      <w:proofErr w:type="gramEnd"/>
      <w:r>
        <w:rPr>
          <w:rStyle w:val="token"/>
          <w:color w:val="B9BDB6"/>
          <w:sz w:val="24"/>
          <w:szCs w:val="24"/>
        </w:rPr>
        <w:t>=</w:t>
      </w:r>
      <w:proofErr w:type="spellStart"/>
      <w:r>
        <w:rPr>
          <w:rStyle w:val="token"/>
          <w:color w:val="99CC33"/>
          <w:sz w:val="24"/>
          <w:szCs w:val="24"/>
        </w:rPr>
        <w:t>show_all</w:t>
      </w:r>
      <w:proofErr w:type="spellEnd"/>
      <w:r>
        <w:rPr>
          <w:rStyle w:val="token"/>
          <w:color w:val="B9BDB6"/>
          <w:sz w:val="24"/>
          <w:szCs w:val="24"/>
        </w:rPr>
        <w:t>"&gt;</w:t>
      </w:r>
    </w:p>
    <w:p w:rsidR="001533E0" w:rsidRDefault="001533E0" w:rsidP="001533E0">
      <w:pPr>
        <w:pStyle w:val="Heading2"/>
        <w:shd w:val="clear" w:color="auto" w:fill="005F0F"/>
        <w:spacing w:before="360" w:after="120" w:line="360" w:lineRule="atLeast"/>
        <w:ind w:left="-240"/>
        <w:rPr>
          <w:rFonts w:ascii="Arial" w:hAnsi="Arial" w:cs="Arial"/>
          <w:b w:val="0"/>
          <w:bCs w:val="0"/>
          <w:i/>
          <w:iCs/>
          <w:color w:val="FFFFFF"/>
          <w:sz w:val="36"/>
          <w:szCs w:val="36"/>
        </w:rPr>
      </w:pPr>
      <w:r>
        <w:rPr>
          <w:rFonts w:ascii="Arial" w:hAnsi="Arial" w:cs="Arial"/>
          <w:b w:val="0"/>
          <w:bCs w:val="0"/>
          <w:i/>
          <w:iCs/>
          <w:color w:val="FFFFFF"/>
        </w:rPr>
        <w:t>URL fragment identifiers</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Fragment identifiers can be included in URLs, both with and without parameters. They will always be included at the URL base, so that:</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th</w:t>
      </w:r>
      <w:proofErr w:type="gramStart"/>
      <w:r>
        <w:rPr>
          <w:rStyle w:val="token"/>
          <w:color w:val="E0E8FF"/>
          <w:sz w:val="24"/>
          <w:szCs w:val="24"/>
        </w:rPr>
        <w:t>:href</w:t>
      </w:r>
      <w:proofErr w:type="spellEnd"/>
      <w:proofErr w:type="gramEnd"/>
      <w:r>
        <w:rPr>
          <w:rStyle w:val="token"/>
          <w:color w:val="B9BDB6"/>
          <w:sz w:val="24"/>
          <w:szCs w:val="24"/>
        </w:rPr>
        <w:t>="</w:t>
      </w:r>
      <w:r>
        <w:rPr>
          <w:rStyle w:val="token"/>
          <w:color w:val="99CC33"/>
          <w:sz w:val="24"/>
          <w:szCs w:val="24"/>
        </w:rPr>
        <w:t>@{/</w:t>
      </w:r>
      <w:proofErr w:type="spellStart"/>
      <w:r>
        <w:rPr>
          <w:rStyle w:val="token"/>
          <w:color w:val="99CC33"/>
          <w:sz w:val="24"/>
          <w:szCs w:val="24"/>
        </w:rPr>
        <w:t>home#all_info</w:t>
      </w:r>
      <w:proofErr w:type="spellEnd"/>
      <w:r>
        <w:rPr>
          <w:rStyle w:val="token"/>
          <w:color w:val="99CC33"/>
          <w:sz w:val="24"/>
          <w:szCs w:val="24"/>
        </w:rPr>
        <w:t>(action</w:t>
      </w:r>
      <w:r>
        <w:rPr>
          <w:rStyle w:val="token"/>
          <w:color w:val="B9BDB6"/>
          <w:sz w:val="24"/>
          <w:szCs w:val="24"/>
        </w:rPr>
        <w:t>='</w:t>
      </w:r>
      <w:r>
        <w:rPr>
          <w:rStyle w:val="token"/>
          <w:color w:val="99CC33"/>
          <w:sz w:val="24"/>
          <w:szCs w:val="24"/>
        </w:rPr>
        <w:t>show</w:t>
      </w:r>
      <w:r>
        <w:rPr>
          <w:rStyle w:val="token"/>
          <w:color w:val="B9BDB6"/>
          <w:sz w:val="24"/>
          <w:szCs w:val="24"/>
        </w:rPr>
        <w:t>'</w:t>
      </w:r>
      <w:r>
        <w:rPr>
          <w:rStyle w:val="token"/>
          <w:color w:val="99CC33"/>
          <w:sz w:val="24"/>
          <w:szCs w:val="24"/>
        </w:rPr>
        <w:t>)}</w:t>
      </w:r>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…would output as:</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href</w:t>
      </w:r>
      <w:proofErr w:type="spellEnd"/>
      <w:r>
        <w:rPr>
          <w:rStyle w:val="token"/>
          <w:color w:val="B9BDB6"/>
          <w:sz w:val="24"/>
          <w:szCs w:val="24"/>
        </w:rPr>
        <w:t>="</w:t>
      </w:r>
      <w:r>
        <w:rPr>
          <w:rStyle w:val="token"/>
          <w:color w:val="99CC33"/>
          <w:sz w:val="24"/>
          <w:szCs w:val="24"/>
        </w:rPr>
        <w:t>/</w:t>
      </w:r>
      <w:proofErr w:type="spellStart"/>
      <w:r>
        <w:rPr>
          <w:rStyle w:val="token"/>
          <w:color w:val="99CC33"/>
          <w:sz w:val="24"/>
          <w:szCs w:val="24"/>
        </w:rPr>
        <w:t>home</w:t>
      </w:r>
      <w:proofErr w:type="gramStart"/>
      <w:r>
        <w:rPr>
          <w:rStyle w:val="token"/>
          <w:color w:val="99CC33"/>
          <w:sz w:val="24"/>
          <w:szCs w:val="24"/>
        </w:rPr>
        <w:t>?action</w:t>
      </w:r>
      <w:proofErr w:type="spellEnd"/>
      <w:proofErr w:type="gramEnd"/>
      <w:r>
        <w:rPr>
          <w:rStyle w:val="token"/>
          <w:color w:val="B9BDB6"/>
          <w:sz w:val="24"/>
          <w:szCs w:val="24"/>
        </w:rPr>
        <w:t>=</w:t>
      </w:r>
      <w:proofErr w:type="spellStart"/>
      <w:r>
        <w:rPr>
          <w:rStyle w:val="token"/>
          <w:color w:val="99CC33"/>
          <w:sz w:val="24"/>
          <w:szCs w:val="24"/>
        </w:rPr>
        <w:t>show#all_info</w:t>
      </w:r>
      <w:proofErr w:type="spellEnd"/>
      <w:r>
        <w:rPr>
          <w:rStyle w:val="token"/>
          <w:color w:val="B9BDB6"/>
          <w:sz w:val="24"/>
          <w:szCs w:val="24"/>
        </w:rPr>
        <w:t>"&gt;</w:t>
      </w:r>
    </w:p>
    <w:p w:rsidR="001533E0" w:rsidRDefault="001533E0" w:rsidP="001533E0">
      <w:pPr>
        <w:pStyle w:val="Heading2"/>
        <w:shd w:val="clear" w:color="auto" w:fill="005F0F"/>
        <w:spacing w:before="360" w:after="120" w:line="360" w:lineRule="atLeast"/>
        <w:ind w:left="-240"/>
        <w:rPr>
          <w:rFonts w:ascii="Arial" w:hAnsi="Arial" w:cs="Arial"/>
          <w:b w:val="0"/>
          <w:bCs w:val="0"/>
          <w:i/>
          <w:iCs/>
          <w:color w:val="FFFFFF"/>
          <w:sz w:val="36"/>
          <w:szCs w:val="36"/>
        </w:rPr>
      </w:pPr>
      <w:r>
        <w:rPr>
          <w:rFonts w:ascii="Arial" w:hAnsi="Arial" w:cs="Arial"/>
          <w:b w:val="0"/>
          <w:bCs w:val="0"/>
          <w:i/>
          <w:iCs/>
          <w:color w:val="FFFFFF"/>
        </w:rPr>
        <w:t>URL rewriting</w:t>
      </w:r>
    </w:p>
    <w:p w:rsidR="001533E0" w:rsidRDefault="001533E0" w:rsidP="001533E0">
      <w:pPr>
        <w:pStyle w:val="NormalWeb"/>
        <w:spacing w:before="240" w:beforeAutospacing="0" w:after="240" w:afterAutospacing="0"/>
        <w:rPr>
          <w:rFonts w:ascii="Arial" w:hAnsi="Arial" w:cs="Arial"/>
          <w:color w:val="333333"/>
        </w:rPr>
      </w:pPr>
      <w:proofErr w:type="spellStart"/>
      <w:r>
        <w:rPr>
          <w:rFonts w:ascii="Arial" w:hAnsi="Arial" w:cs="Arial"/>
          <w:color w:val="333333"/>
        </w:rPr>
        <w:t>Thymeleaf</w:t>
      </w:r>
      <w:proofErr w:type="spellEnd"/>
      <w:r>
        <w:rPr>
          <w:rFonts w:ascii="Arial" w:hAnsi="Arial" w:cs="Arial"/>
          <w:color w:val="333333"/>
        </w:rPr>
        <w:t xml:space="preserve"> allows you to configure </w:t>
      </w:r>
      <w:r>
        <w:rPr>
          <w:rStyle w:val="Emphasis"/>
          <w:rFonts w:ascii="Arial" w:hAnsi="Arial" w:cs="Arial"/>
          <w:color w:val="333333"/>
        </w:rPr>
        <w:t>URL rewriting filters</w:t>
      </w:r>
      <w:r>
        <w:rPr>
          <w:rFonts w:ascii="Arial" w:hAnsi="Arial" w:cs="Arial"/>
          <w:color w:val="333333"/>
        </w:rPr>
        <w:t> in your application, and it does so by calling the </w:t>
      </w:r>
      <w:proofErr w:type="spellStart"/>
      <w:proofErr w:type="gramStart"/>
      <w:r>
        <w:rPr>
          <w:rStyle w:val="HTMLCode"/>
          <w:b/>
          <w:bCs/>
          <w:color w:val="707070"/>
        </w:rPr>
        <w:t>response.encodeURL</w:t>
      </w:r>
      <w:proofErr w:type="spellEnd"/>
      <w:r>
        <w:rPr>
          <w:rStyle w:val="HTMLCode"/>
          <w:b/>
          <w:bCs/>
          <w:color w:val="707070"/>
        </w:rPr>
        <w:t>(</w:t>
      </w:r>
      <w:proofErr w:type="gramEnd"/>
      <w:r>
        <w:rPr>
          <w:rStyle w:val="HTMLCode"/>
          <w:b/>
          <w:bCs/>
          <w:color w:val="707070"/>
        </w:rPr>
        <w:t>...)</w:t>
      </w:r>
      <w:r>
        <w:rPr>
          <w:rFonts w:ascii="Arial" w:hAnsi="Arial" w:cs="Arial"/>
          <w:color w:val="333333"/>
        </w:rPr>
        <w:t> method in the </w:t>
      </w:r>
      <w:proofErr w:type="spellStart"/>
      <w:r>
        <w:rPr>
          <w:rStyle w:val="HTMLCode"/>
          <w:b/>
          <w:bCs/>
          <w:color w:val="707070"/>
        </w:rPr>
        <w:t>javax.servlet.http.HttpServletResponse</w:t>
      </w:r>
      <w:proofErr w:type="spellEnd"/>
      <w:r>
        <w:rPr>
          <w:rFonts w:ascii="Arial" w:hAnsi="Arial" w:cs="Arial"/>
          <w:color w:val="333333"/>
        </w:rPr>
        <w:t xml:space="preserve"> class of the Servlet API for every URL generated from a </w:t>
      </w:r>
      <w:proofErr w:type="spellStart"/>
      <w:r>
        <w:rPr>
          <w:rFonts w:ascii="Arial" w:hAnsi="Arial" w:cs="Arial"/>
          <w:color w:val="333333"/>
        </w:rPr>
        <w:t>Thymeleaf</w:t>
      </w:r>
      <w:proofErr w:type="spellEnd"/>
      <w:r>
        <w:rPr>
          <w:rFonts w:ascii="Arial" w:hAnsi="Arial" w:cs="Arial"/>
          <w:color w:val="333333"/>
        </w:rPr>
        <w:t xml:space="preserve"> template.</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This is the standard way of supporting URL rewriting operations in Java web applications, and allows URLs to:</w:t>
      </w:r>
    </w:p>
    <w:p w:rsidR="001533E0" w:rsidRDefault="001533E0" w:rsidP="001533E0">
      <w:pPr>
        <w:numPr>
          <w:ilvl w:val="0"/>
          <w:numId w:val="18"/>
        </w:numPr>
        <w:spacing w:before="100" w:beforeAutospacing="1" w:after="100" w:afterAutospacing="1"/>
        <w:ind w:left="480"/>
        <w:rPr>
          <w:rFonts w:ascii="Arial" w:hAnsi="Arial" w:cs="Arial"/>
          <w:color w:val="333333"/>
        </w:rPr>
      </w:pPr>
      <w:r>
        <w:rPr>
          <w:rFonts w:ascii="Arial" w:hAnsi="Arial" w:cs="Arial"/>
          <w:color w:val="333333"/>
        </w:rPr>
        <w:lastRenderedPageBreak/>
        <w:t>Automatically detect whether the user has cookies enabled or not, and add the </w:t>
      </w:r>
      <w:r>
        <w:rPr>
          <w:rStyle w:val="HTMLCode"/>
          <w:b/>
          <w:bCs/>
          <w:color w:val="707070"/>
        </w:rPr>
        <w:t>;jsessionid=...</w:t>
      </w:r>
      <w:r>
        <w:rPr>
          <w:rFonts w:ascii="Arial" w:hAnsi="Arial" w:cs="Arial"/>
          <w:color w:val="333333"/>
        </w:rPr>
        <w:t> fragment to the URL if not —or if it is the first request and cookie configuration is still unknown.</w:t>
      </w:r>
    </w:p>
    <w:p w:rsidR="001533E0" w:rsidRDefault="001533E0" w:rsidP="001533E0">
      <w:pPr>
        <w:numPr>
          <w:ilvl w:val="0"/>
          <w:numId w:val="18"/>
        </w:numPr>
        <w:spacing w:before="100" w:beforeAutospacing="1" w:after="100" w:afterAutospacing="1"/>
        <w:ind w:left="480"/>
        <w:rPr>
          <w:rFonts w:ascii="Arial" w:hAnsi="Arial" w:cs="Arial"/>
          <w:color w:val="333333"/>
        </w:rPr>
      </w:pPr>
      <w:r>
        <w:rPr>
          <w:rFonts w:ascii="Arial" w:hAnsi="Arial" w:cs="Arial"/>
          <w:color w:val="333333"/>
        </w:rPr>
        <w:t>Automatically apply proxy configuration to URLs when needed.</w:t>
      </w:r>
    </w:p>
    <w:p w:rsidR="001533E0" w:rsidRDefault="001533E0" w:rsidP="001533E0">
      <w:pPr>
        <w:numPr>
          <w:ilvl w:val="0"/>
          <w:numId w:val="18"/>
        </w:numPr>
        <w:spacing w:before="100" w:beforeAutospacing="1" w:after="100" w:afterAutospacing="1"/>
        <w:ind w:left="480"/>
        <w:rPr>
          <w:rFonts w:ascii="Arial" w:hAnsi="Arial" w:cs="Arial"/>
          <w:color w:val="333333"/>
        </w:rPr>
      </w:pPr>
      <w:r>
        <w:rPr>
          <w:rFonts w:ascii="Arial" w:hAnsi="Arial" w:cs="Arial"/>
          <w:color w:val="333333"/>
        </w:rPr>
        <w:t>Make use (if configured so) of different CDN (Content Delivery Network) setups, in order to link to content distributed among several servers.</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A very common (and recommended) technology for URL Rewriting is </w:t>
      </w:r>
      <w:proofErr w:type="spellStart"/>
      <w:r>
        <w:rPr>
          <w:rFonts w:ascii="Arial" w:hAnsi="Arial" w:cs="Arial"/>
          <w:color w:val="333333"/>
        </w:rPr>
        <w:fldChar w:fldCharType="begin"/>
      </w:r>
      <w:r>
        <w:rPr>
          <w:rFonts w:ascii="Arial" w:hAnsi="Arial" w:cs="Arial"/>
          <w:color w:val="333333"/>
        </w:rPr>
        <w:instrText xml:space="preserve"> HYPERLINK "http://tuckey.org/urlrewrite/" </w:instrText>
      </w:r>
      <w:r>
        <w:rPr>
          <w:rFonts w:ascii="Arial" w:hAnsi="Arial" w:cs="Arial"/>
          <w:color w:val="333333"/>
        </w:rPr>
        <w:fldChar w:fldCharType="separate"/>
      </w:r>
      <w:r>
        <w:rPr>
          <w:rStyle w:val="Hyperlink"/>
          <w:rFonts w:ascii="Arial" w:hAnsi="Arial" w:cs="Arial"/>
          <w:color w:val="005F0F"/>
        </w:rPr>
        <w:t>URLRewriteFilter</w:t>
      </w:r>
      <w:proofErr w:type="spellEnd"/>
      <w:r>
        <w:rPr>
          <w:rFonts w:ascii="Arial" w:hAnsi="Arial" w:cs="Arial"/>
          <w:color w:val="333333"/>
        </w:rPr>
        <w:fldChar w:fldCharType="end"/>
      </w:r>
      <w:r>
        <w:rPr>
          <w:rFonts w:ascii="Arial" w:hAnsi="Arial" w:cs="Arial"/>
          <w:color w:val="333333"/>
        </w:rPr>
        <w:t>.</w:t>
      </w:r>
    </w:p>
    <w:p w:rsidR="001533E0" w:rsidRDefault="001533E0" w:rsidP="001533E0">
      <w:pPr>
        <w:pStyle w:val="Heading2"/>
        <w:shd w:val="clear" w:color="auto" w:fill="005F0F"/>
        <w:spacing w:before="360" w:after="120" w:line="360" w:lineRule="atLeast"/>
        <w:ind w:left="-240"/>
        <w:rPr>
          <w:rFonts w:ascii="Arial" w:hAnsi="Arial" w:cs="Arial"/>
          <w:b w:val="0"/>
          <w:bCs w:val="0"/>
          <w:i/>
          <w:iCs/>
          <w:color w:val="FFFFFF"/>
        </w:rPr>
      </w:pPr>
      <w:r>
        <w:rPr>
          <w:rFonts w:ascii="Arial" w:hAnsi="Arial" w:cs="Arial"/>
          <w:b w:val="0"/>
          <w:bCs w:val="0"/>
          <w:i/>
          <w:iCs/>
          <w:color w:val="FFFFFF"/>
        </w:rPr>
        <w:t>Only for th:href’s?</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Do not think URL </w:t>
      </w:r>
      <w:proofErr w:type="gramStart"/>
      <w:r>
        <w:rPr>
          <w:rStyle w:val="HTMLCode"/>
          <w:b/>
          <w:bCs/>
          <w:color w:val="707070"/>
        </w:rPr>
        <w:t>@{</w:t>
      </w:r>
      <w:proofErr w:type="gramEnd"/>
      <w:r>
        <w:rPr>
          <w:rStyle w:val="HTMLCode"/>
          <w:b/>
          <w:bCs/>
          <w:color w:val="707070"/>
        </w:rPr>
        <w:t>...}</w:t>
      </w:r>
      <w:r>
        <w:rPr>
          <w:rFonts w:ascii="Arial" w:hAnsi="Arial" w:cs="Arial"/>
          <w:color w:val="333333"/>
        </w:rPr>
        <w:t> expressions are only used in </w:t>
      </w:r>
      <w:proofErr w:type="spellStart"/>
      <w:r>
        <w:rPr>
          <w:rStyle w:val="HTMLCode"/>
          <w:b/>
          <w:bCs/>
          <w:color w:val="707070"/>
        </w:rPr>
        <w:t>th:href</w:t>
      </w:r>
      <w:proofErr w:type="spellEnd"/>
      <w:r>
        <w:rPr>
          <w:rFonts w:ascii="Arial" w:hAnsi="Arial" w:cs="Arial"/>
          <w:color w:val="333333"/>
        </w:rPr>
        <w:t> attributes. They can, in fact, be used </w:t>
      </w:r>
      <w:r>
        <w:rPr>
          <w:rStyle w:val="Emphasis"/>
          <w:rFonts w:ascii="Arial" w:hAnsi="Arial" w:cs="Arial"/>
          <w:color w:val="333333"/>
        </w:rPr>
        <w:t>anywhere</w:t>
      </w:r>
      <w:r>
        <w:rPr>
          <w:rFonts w:ascii="Arial" w:hAnsi="Arial" w:cs="Arial"/>
          <w:color w:val="333333"/>
        </w:rPr>
        <w:t> just like variable expressions (</w:t>
      </w:r>
      <w:r>
        <w:rPr>
          <w:rStyle w:val="HTMLCode"/>
          <w:b/>
          <w:bCs/>
          <w:color w:val="707070"/>
        </w:rPr>
        <w:t>${...}</w:t>
      </w:r>
      <w:r>
        <w:rPr>
          <w:rFonts w:ascii="Arial" w:hAnsi="Arial" w:cs="Arial"/>
          <w:color w:val="333333"/>
        </w:rPr>
        <w:t>) or message externalization / internationalization ones (</w:t>
      </w:r>
      <w:proofErr w:type="gramStart"/>
      <w:r>
        <w:rPr>
          <w:rStyle w:val="HTMLCode"/>
          <w:b/>
          <w:bCs/>
          <w:color w:val="707070"/>
        </w:rPr>
        <w:t>#{</w:t>
      </w:r>
      <w:proofErr w:type="gramEnd"/>
      <w:r>
        <w:rPr>
          <w:rStyle w:val="HTMLCode"/>
          <w:b/>
          <w:bCs/>
          <w:color w:val="707070"/>
        </w:rPr>
        <w:t>...}</w:t>
      </w:r>
      <w:r>
        <w:rPr>
          <w:rFonts w:ascii="Arial" w:hAnsi="Arial" w:cs="Arial"/>
          <w:color w:val="333333"/>
        </w:rPr>
        <w:t>).</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For example, you could use them in forms…</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form </w:t>
      </w:r>
      <w:proofErr w:type="spellStart"/>
      <w:r>
        <w:rPr>
          <w:rStyle w:val="token"/>
          <w:color w:val="E0E8FF"/>
          <w:sz w:val="24"/>
          <w:szCs w:val="24"/>
        </w:rPr>
        <w:t>th</w:t>
      </w:r>
      <w:proofErr w:type="gramStart"/>
      <w:r>
        <w:rPr>
          <w:rStyle w:val="token"/>
          <w:color w:val="E0E8FF"/>
          <w:sz w:val="24"/>
          <w:szCs w:val="24"/>
        </w:rPr>
        <w:t>:action</w:t>
      </w:r>
      <w:proofErr w:type="spellEnd"/>
      <w:proofErr w:type="gramEnd"/>
      <w:r>
        <w:rPr>
          <w:rStyle w:val="token"/>
          <w:color w:val="B9BDB6"/>
          <w:sz w:val="24"/>
          <w:szCs w:val="24"/>
        </w:rPr>
        <w:t>="</w:t>
      </w:r>
      <w:r>
        <w:rPr>
          <w:rStyle w:val="token"/>
          <w:color w:val="99CC33"/>
          <w:sz w:val="24"/>
          <w:szCs w:val="24"/>
        </w:rPr>
        <w:t>@{/order/</w:t>
      </w:r>
      <w:proofErr w:type="spellStart"/>
      <w:r>
        <w:rPr>
          <w:rStyle w:val="token"/>
          <w:color w:val="99CC33"/>
          <w:sz w:val="24"/>
          <w:szCs w:val="24"/>
        </w:rPr>
        <w:t>processOrder</w:t>
      </w:r>
      <w:proofErr w:type="spellEnd"/>
      <w:r>
        <w:rPr>
          <w:rStyle w:val="token"/>
          <w:color w:val="99CC33"/>
          <w:sz w:val="24"/>
          <w:szCs w:val="24"/>
        </w:rPr>
        <w:t>}</w:t>
      </w:r>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proofErr w:type="gramStart"/>
      <w:r>
        <w:rPr>
          <w:rFonts w:ascii="Arial" w:hAnsi="Arial" w:cs="Arial"/>
          <w:color w:val="333333"/>
        </w:rPr>
        <w:t>…or as a part of other expression.</w:t>
      </w:r>
      <w:proofErr w:type="gramEnd"/>
      <w:r>
        <w:rPr>
          <w:rFonts w:ascii="Arial" w:hAnsi="Arial" w:cs="Arial"/>
          <w:color w:val="333333"/>
        </w:rPr>
        <w:t xml:space="preserve"> Here as a parameter of an externalized/internationalized string:</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p </w:t>
      </w:r>
      <w:proofErr w:type="spellStart"/>
      <w:r>
        <w:rPr>
          <w:rStyle w:val="token"/>
          <w:color w:val="E0E8FF"/>
          <w:sz w:val="24"/>
          <w:szCs w:val="24"/>
        </w:rPr>
        <w:t>th</w:t>
      </w:r>
      <w:proofErr w:type="gramStart"/>
      <w:r>
        <w:rPr>
          <w:rStyle w:val="token"/>
          <w:color w:val="E0E8FF"/>
          <w:sz w:val="24"/>
          <w:szCs w:val="24"/>
        </w:rPr>
        <w:t>:text</w:t>
      </w:r>
      <w:proofErr w:type="spellEnd"/>
      <w:proofErr w:type="gramEnd"/>
      <w:r>
        <w:rPr>
          <w:rStyle w:val="token"/>
          <w:color w:val="B9BDB6"/>
          <w:sz w:val="24"/>
          <w:szCs w:val="24"/>
        </w:rPr>
        <w:t>="</w:t>
      </w:r>
      <w:r>
        <w:rPr>
          <w:rStyle w:val="token"/>
          <w:color w:val="99CC33"/>
          <w:sz w:val="24"/>
          <w:szCs w:val="24"/>
        </w:rPr>
        <w:t>#{</w:t>
      </w:r>
      <w:proofErr w:type="spellStart"/>
      <w:r>
        <w:rPr>
          <w:rStyle w:val="token"/>
          <w:color w:val="99CC33"/>
          <w:sz w:val="24"/>
          <w:szCs w:val="24"/>
        </w:rPr>
        <w:t>orders.explanation</w:t>
      </w:r>
      <w:proofErr w:type="spellEnd"/>
      <w:r>
        <w:rPr>
          <w:rStyle w:val="token"/>
          <w:color w:val="99CC33"/>
          <w:sz w:val="24"/>
          <w:szCs w:val="24"/>
        </w:rPr>
        <w:t>(</w:t>
      </w:r>
      <w:r>
        <w:rPr>
          <w:rStyle w:val="token"/>
          <w:color w:val="B9BDB6"/>
          <w:sz w:val="24"/>
          <w:szCs w:val="24"/>
        </w:rPr>
        <w:t>'</w:t>
      </w:r>
      <w:r>
        <w:rPr>
          <w:rStyle w:val="token"/>
          <w:color w:val="99CC33"/>
          <w:sz w:val="24"/>
          <w:szCs w:val="24"/>
        </w:rPr>
        <w:t>3</w:t>
      </w:r>
      <w:r>
        <w:rPr>
          <w:rStyle w:val="token"/>
          <w:color w:val="B9BDB6"/>
          <w:sz w:val="24"/>
          <w:szCs w:val="24"/>
        </w:rPr>
        <w:t>'</w:t>
      </w:r>
      <w:r>
        <w:rPr>
          <w:rStyle w:val="token"/>
          <w:color w:val="99CC33"/>
          <w:sz w:val="24"/>
          <w:szCs w:val="24"/>
        </w:rPr>
        <w:t>, @{/order/details(id</w:t>
      </w:r>
      <w:r>
        <w:rPr>
          <w:rStyle w:val="token"/>
          <w:color w:val="B9BDB6"/>
          <w:sz w:val="24"/>
          <w:szCs w:val="24"/>
        </w:rPr>
        <w:t>=</w:t>
      </w:r>
      <w:r>
        <w:rPr>
          <w:rStyle w:val="token"/>
          <w:color w:val="99CC33"/>
          <w:sz w:val="24"/>
          <w:szCs w:val="24"/>
        </w:rPr>
        <w:t>3,action</w:t>
      </w:r>
      <w:r>
        <w:rPr>
          <w:rStyle w:val="token"/>
          <w:color w:val="B9BDB6"/>
          <w:sz w:val="24"/>
          <w:szCs w:val="24"/>
        </w:rPr>
        <w:t>='</w:t>
      </w:r>
      <w:proofErr w:type="spellStart"/>
      <w:r>
        <w:rPr>
          <w:rStyle w:val="token"/>
          <w:color w:val="99CC33"/>
          <w:sz w:val="24"/>
          <w:szCs w:val="24"/>
        </w:rPr>
        <w:t>show_all</w:t>
      </w:r>
      <w:proofErr w:type="spellEnd"/>
      <w:r>
        <w:rPr>
          <w:rStyle w:val="token"/>
          <w:color w:val="B9BDB6"/>
          <w:sz w:val="24"/>
          <w:szCs w:val="24"/>
        </w:rPr>
        <w:t>'</w:t>
      </w:r>
      <w:r>
        <w:rPr>
          <w:rStyle w:val="token"/>
          <w:color w:val="99CC33"/>
          <w:sz w:val="24"/>
          <w:szCs w:val="24"/>
        </w:rPr>
        <w:t>)})}</w:t>
      </w:r>
      <w:r>
        <w:rPr>
          <w:rStyle w:val="token"/>
          <w:color w:val="B9BDB6"/>
          <w:sz w:val="24"/>
          <w:szCs w:val="24"/>
        </w:rPr>
        <w:t>"&gt;</w:t>
      </w:r>
    </w:p>
    <w:p w:rsidR="001533E0" w:rsidRDefault="001533E0" w:rsidP="001533E0">
      <w:pPr>
        <w:pStyle w:val="Heading2"/>
        <w:shd w:val="clear" w:color="auto" w:fill="005F0F"/>
        <w:spacing w:before="360" w:after="120" w:line="360" w:lineRule="atLeast"/>
        <w:ind w:left="-240"/>
        <w:rPr>
          <w:rFonts w:ascii="Arial" w:hAnsi="Arial" w:cs="Arial"/>
          <w:b w:val="0"/>
          <w:bCs w:val="0"/>
          <w:i/>
          <w:iCs/>
          <w:color w:val="FFFFFF"/>
          <w:sz w:val="36"/>
          <w:szCs w:val="36"/>
        </w:rPr>
      </w:pPr>
      <w:r>
        <w:rPr>
          <w:rFonts w:ascii="Arial" w:hAnsi="Arial" w:cs="Arial"/>
          <w:b w:val="0"/>
          <w:bCs w:val="0"/>
          <w:i/>
          <w:iCs/>
          <w:color w:val="FFFFFF"/>
        </w:rPr>
        <w:t>Using expressions in URLs</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 xml:space="preserve">What if we needed to write an URL expression like </w:t>
      </w:r>
      <w:proofErr w:type="gramStart"/>
      <w:r>
        <w:rPr>
          <w:rFonts w:ascii="Arial" w:hAnsi="Arial" w:cs="Arial"/>
          <w:color w:val="333333"/>
        </w:rPr>
        <w:t>this:</w:t>
      </w:r>
      <w:proofErr w:type="gramEnd"/>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th</w:t>
      </w:r>
      <w:proofErr w:type="gramStart"/>
      <w:r>
        <w:rPr>
          <w:rStyle w:val="token"/>
          <w:color w:val="E0E8FF"/>
          <w:sz w:val="24"/>
          <w:szCs w:val="24"/>
        </w:rPr>
        <w:t>:href</w:t>
      </w:r>
      <w:proofErr w:type="spellEnd"/>
      <w:proofErr w:type="gramEnd"/>
      <w:r>
        <w:rPr>
          <w:rStyle w:val="token"/>
          <w:color w:val="B9BDB6"/>
          <w:sz w:val="24"/>
          <w:szCs w:val="24"/>
        </w:rPr>
        <w:t>="</w:t>
      </w:r>
      <w:r>
        <w:rPr>
          <w:rStyle w:val="token"/>
          <w:color w:val="99CC33"/>
          <w:sz w:val="24"/>
          <w:szCs w:val="24"/>
        </w:rPr>
        <w:t>@{/order/details(id</w:t>
      </w:r>
      <w:r>
        <w:rPr>
          <w:rStyle w:val="token"/>
          <w:color w:val="B9BDB6"/>
          <w:sz w:val="24"/>
          <w:szCs w:val="24"/>
        </w:rPr>
        <w:t>=</w:t>
      </w:r>
      <w:r>
        <w:rPr>
          <w:rStyle w:val="token"/>
          <w:color w:val="99CC33"/>
          <w:sz w:val="24"/>
          <w:szCs w:val="24"/>
        </w:rPr>
        <w:t>3,action</w:t>
      </w:r>
      <w:r>
        <w:rPr>
          <w:rStyle w:val="token"/>
          <w:color w:val="B9BDB6"/>
          <w:sz w:val="24"/>
          <w:szCs w:val="24"/>
        </w:rPr>
        <w:t>='</w:t>
      </w:r>
      <w:proofErr w:type="spellStart"/>
      <w:r>
        <w:rPr>
          <w:rStyle w:val="token"/>
          <w:color w:val="99CC33"/>
          <w:sz w:val="24"/>
          <w:szCs w:val="24"/>
        </w:rPr>
        <w:t>show_all</w:t>
      </w:r>
      <w:proofErr w:type="spellEnd"/>
      <w:r>
        <w:rPr>
          <w:rStyle w:val="token"/>
          <w:color w:val="B9BDB6"/>
          <w:sz w:val="24"/>
          <w:szCs w:val="24"/>
        </w:rPr>
        <w:t>'</w:t>
      </w:r>
      <w:r>
        <w:rPr>
          <w:rStyle w:val="token"/>
          <w:color w:val="99CC33"/>
          <w:sz w:val="24"/>
          <w:szCs w:val="24"/>
        </w:rPr>
        <w:t>)}</w:t>
      </w:r>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…but neither </w:t>
      </w:r>
      <w:r>
        <w:rPr>
          <w:rStyle w:val="HTMLCode"/>
          <w:b/>
          <w:bCs/>
          <w:color w:val="707070"/>
        </w:rPr>
        <w:t>3</w:t>
      </w:r>
      <w:r>
        <w:rPr>
          <w:rFonts w:ascii="Arial" w:hAnsi="Arial" w:cs="Arial"/>
          <w:color w:val="333333"/>
        </w:rPr>
        <w:t> nor </w:t>
      </w:r>
      <w:r>
        <w:rPr>
          <w:rStyle w:val="HTMLCode"/>
          <w:b/>
          <w:bCs/>
          <w:color w:val="707070"/>
        </w:rPr>
        <w:t>'</w:t>
      </w:r>
      <w:proofErr w:type="spellStart"/>
      <w:r>
        <w:rPr>
          <w:rStyle w:val="HTMLCode"/>
          <w:b/>
          <w:bCs/>
          <w:color w:val="707070"/>
        </w:rPr>
        <w:t>show_all</w:t>
      </w:r>
      <w:proofErr w:type="spellEnd"/>
      <w:r>
        <w:rPr>
          <w:rStyle w:val="HTMLCode"/>
          <w:b/>
          <w:bCs/>
          <w:color w:val="707070"/>
        </w:rPr>
        <w:t>'</w:t>
      </w:r>
      <w:r>
        <w:rPr>
          <w:rFonts w:ascii="Arial" w:hAnsi="Arial" w:cs="Arial"/>
          <w:color w:val="333333"/>
        </w:rPr>
        <w:t> could be literals, because we only know their value at run time?</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No problem! Every URL parameter value is in fact an expression, so you can easily substitute your literals with any other expressions, including i18n, conditionals…:</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th</w:t>
      </w:r>
      <w:proofErr w:type="gramStart"/>
      <w:r>
        <w:rPr>
          <w:rStyle w:val="token"/>
          <w:color w:val="E0E8FF"/>
          <w:sz w:val="24"/>
          <w:szCs w:val="24"/>
        </w:rPr>
        <w:t>:href</w:t>
      </w:r>
      <w:proofErr w:type="spellEnd"/>
      <w:proofErr w:type="gramEnd"/>
      <w:r>
        <w:rPr>
          <w:rStyle w:val="token"/>
          <w:color w:val="B9BDB6"/>
          <w:sz w:val="24"/>
          <w:szCs w:val="24"/>
        </w:rPr>
        <w:t>="</w:t>
      </w:r>
      <w:r>
        <w:rPr>
          <w:rStyle w:val="token"/>
          <w:color w:val="99CC33"/>
          <w:sz w:val="24"/>
          <w:szCs w:val="24"/>
        </w:rPr>
        <w:t>@{/order/details(id</w:t>
      </w:r>
      <w:r>
        <w:rPr>
          <w:rStyle w:val="token"/>
          <w:color w:val="B9BDB6"/>
          <w:sz w:val="24"/>
          <w:szCs w:val="24"/>
        </w:rPr>
        <w:t>=</w:t>
      </w:r>
      <w:r>
        <w:rPr>
          <w:rStyle w:val="token"/>
          <w:color w:val="99CC33"/>
          <w:sz w:val="24"/>
          <w:szCs w:val="24"/>
        </w:rPr>
        <w:t>${order.id},action</w:t>
      </w:r>
      <w:r>
        <w:rPr>
          <w:rStyle w:val="token"/>
          <w:color w:val="B9BDB6"/>
          <w:sz w:val="24"/>
          <w:szCs w:val="24"/>
        </w:rPr>
        <w:t>=</w:t>
      </w:r>
      <w:r>
        <w:rPr>
          <w:rStyle w:val="token"/>
          <w:color w:val="99CC33"/>
          <w:sz w:val="24"/>
          <w:szCs w:val="24"/>
        </w:rPr>
        <w:t>(${</w:t>
      </w:r>
      <w:proofErr w:type="spellStart"/>
      <w:r>
        <w:rPr>
          <w:rStyle w:val="token"/>
          <w:color w:val="99CC33"/>
          <w:sz w:val="24"/>
          <w:szCs w:val="24"/>
        </w:rPr>
        <w:t>user.admin</w:t>
      </w:r>
      <w:proofErr w:type="spellEnd"/>
      <w:r>
        <w:rPr>
          <w:rStyle w:val="token"/>
          <w:color w:val="99CC33"/>
          <w:sz w:val="24"/>
          <w:szCs w:val="24"/>
        </w:rPr>
        <w:t xml:space="preserve">} ? </w:t>
      </w:r>
      <w:r>
        <w:rPr>
          <w:rStyle w:val="token"/>
          <w:color w:val="B9BDB6"/>
          <w:sz w:val="24"/>
          <w:szCs w:val="24"/>
        </w:rPr>
        <w:t>'</w:t>
      </w:r>
      <w:proofErr w:type="spellStart"/>
      <w:r>
        <w:rPr>
          <w:rStyle w:val="token"/>
          <w:color w:val="99CC33"/>
          <w:sz w:val="24"/>
          <w:szCs w:val="24"/>
        </w:rPr>
        <w:t>show_</w:t>
      </w:r>
      <w:proofErr w:type="gramStart"/>
      <w:r>
        <w:rPr>
          <w:rStyle w:val="token"/>
          <w:color w:val="99CC33"/>
          <w:sz w:val="24"/>
          <w:szCs w:val="24"/>
        </w:rPr>
        <w:t>all</w:t>
      </w:r>
      <w:proofErr w:type="spellEnd"/>
      <w:r>
        <w:rPr>
          <w:rStyle w:val="token"/>
          <w:color w:val="B9BDB6"/>
          <w:sz w:val="24"/>
          <w:szCs w:val="24"/>
        </w:rPr>
        <w:t>'</w:t>
      </w:r>
      <w:r>
        <w:rPr>
          <w:rStyle w:val="token"/>
          <w:color w:val="99CC33"/>
          <w:sz w:val="24"/>
          <w:szCs w:val="24"/>
        </w:rPr>
        <w:t xml:space="preserve"> :</w:t>
      </w:r>
      <w:proofErr w:type="gramEnd"/>
      <w:r>
        <w:rPr>
          <w:rStyle w:val="token"/>
          <w:color w:val="99CC33"/>
          <w:sz w:val="24"/>
          <w:szCs w:val="24"/>
        </w:rPr>
        <w:t xml:space="preserve"> </w:t>
      </w:r>
      <w:r>
        <w:rPr>
          <w:rStyle w:val="token"/>
          <w:color w:val="B9BDB6"/>
          <w:sz w:val="24"/>
          <w:szCs w:val="24"/>
        </w:rPr>
        <w:t>'</w:t>
      </w:r>
      <w:proofErr w:type="spellStart"/>
      <w:r>
        <w:rPr>
          <w:rStyle w:val="token"/>
          <w:color w:val="99CC33"/>
          <w:sz w:val="24"/>
          <w:szCs w:val="24"/>
        </w:rPr>
        <w:t>show_public</w:t>
      </w:r>
      <w:proofErr w:type="spellEnd"/>
      <w:r>
        <w:rPr>
          <w:rStyle w:val="token"/>
          <w:color w:val="B9BDB6"/>
          <w:sz w:val="24"/>
          <w:szCs w:val="24"/>
        </w:rPr>
        <w:t>'</w:t>
      </w:r>
      <w:r>
        <w:rPr>
          <w:rStyle w:val="token"/>
          <w:color w:val="99CC33"/>
          <w:sz w:val="24"/>
          <w:szCs w:val="24"/>
        </w:rPr>
        <w:t>))}</w:t>
      </w:r>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 xml:space="preserve">What’s more: an URL expression </w:t>
      </w:r>
      <w:proofErr w:type="gramStart"/>
      <w:r>
        <w:rPr>
          <w:rFonts w:ascii="Arial" w:hAnsi="Arial" w:cs="Arial"/>
          <w:color w:val="333333"/>
        </w:rPr>
        <w:t>like:</w:t>
      </w:r>
      <w:proofErr w:type="gramEnd"/>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th</w:t>
      </w:r>
      <w:proofErr w:type="gramStart"/>
      <w:r>
        <w:rPr>
          <w:rStyle w:val="token"/>
          <w:color w:val="E0E8FF"/>
          <w:sz w:val="24"/>
          <w:szCs w:val="24"/>
        </w:rPr>
        <w:t>:href</w:t>
      </w:r>
      <w:proofErr w:type="spellEnd"/>
      <w:proofErr w:type="gramEnd"/>
      <w:r>
        <w:rPr>
          <w:rStyle w:val="token"/>
          <w:color w:val="B9BDB6"/>
          <w:sz w:val="24"/>
          <w:szCs w:val="24"/>
        </w:rPr>
        <w:t>="</w:t>
      </w:r>
      <w:r>
        <w:rPr>
          <w:rStyle w:val="token"/>
          <w:color w:val="99CC33"/>
          <w:sz w:val="24"/>
          <w:szCs w:val="24"/>
        </w:rPr>
        <w:t>@{/order/details(id</w:t>
      </w:r>
      <w:r>
        <w:rPr>
          <w:rStyle w:val="token"/>
          <w:color w:val="B9BDB6"/>
          <w:sz w:val="24"/>
          <w:szCs w:val="24"/>
        </w:rPr>
        <w:t>=</w:t>
      </w:r>
      <w:r>
        <w:rPr>
          <w:rStyle w:val="token"/>
          <w:color w:val="99CC33"/>
          <w:sz w:val="24"/>
          <w:szCs w:val="24"/>
        </w:rPr>
        <w:t>${order.id})}</w:t>
      </w:r>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…is in fact a shortcut for:</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th</w:t>
      </w:r>
      <w:proofErr w:type="gramStart"/>
      <w:r>
        <w:rPr>
          <w:rStyle w:val="token"/>
          <w:color w:val="E0E8FF"/>
          <w:sz w:val="24"/>
          <w:szCs w:val="24"/>
        </w:rPr>
        <w:t>:href</w:t>
      </w:r>
      <w:proofErr w:type="spellEnd"/>
      <w:proofErr w:type="gramEnd"/>
      <w:r>
        <w:rPr>
          <w:rStyle w:val="token"/>
          <w:color w:val="B9BDB6"/>
          <w:sz w:val="24"/>
          <w:szCs w:val="24"/>
        </w:rPr>
        <w:t>="</w:t>
      </w:r>
      <w:r>
        <w:rPr>
          <w:rStyle w:val="token"/>
          <w:color w:val="99CC33"/>
          <w:sz w:val="24"/>
          <w:szCs w:val="24"/>
        </w:rPr>
        <w:t>@{</w:t>
      </w:r>
      <w:r>
        <w:rPr>
          <w:rStyle w:val="token"/>
          <w:color w:val="B9BDB6"/>
          <w:sz w:val="24"/>
          <w:szCs w:val="24"/>
        </w:rPr>
        <w:t>'</w:t>
      </w:r>
      <w:r>
        <w:rPr>
          <w:rStyle w:val="token"/>
          <w:color w:val="99CC33"/>
          <w:sz w:val="24"/>
          <w:szCs w:val="24"/>
        </w:rPr>
        <w:t>/order/details</w:t>
      </w:r>
      <w:r>
        <w:rPr>
          <w:rStyle w:val="token"/>
          <w:color w:val="B9BDB6"/>
          <w:sz w:val="24"/>
          <w:szCs w:val="24"/>
        </w:rPr>
        <w:t>'</w:t>
      </w:r>
      <w:r>
        <w:rPr>
          <w:rStyle w:val="token"/>
          <w:color w:val="99CC33"/>
          <w:sz w:val="24"/>
          <w:szCs w:val="24"/>
        </w:rPr>
        <w:t>(id</w:t>
      </w:r>
      <w:r>
        <w:rPr>
          <w:rStyle w:val="token"/>
          <w:color w:val="B9BDB6"/>
          <w:sz w:val="24"/>
          <w:szCs w:val="24"/>
        </w:rPr>
        <w:t>=</w:t>
      </w:r>
      <w:r>
        <w:rPr>
          <w:rStyle w:val="token"/>
          <w:color w:val="99CC33"/>
          <w:sz w:val="24"/>
          <w:szCs w:val="24"/>
        </w:rPr>
        <w:t>${order.id})}</w:t>
      </w:r>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proofErr w:type="gramStart"/>
      <w:r>
        <w:rPr>
          <w:rFonts w:ascii="Arial" w:hAnsi="Arial" w:cs="Arial"/>
          <w:color w:val="333333"/>
        </w:rPr>
        <w:t>Which means that the URL base itself can be specified as an expression, for example a variable expression:</w:t>
      </w:r>
      <w:proofErr w:type="gramEnd"/>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th</w:t>
      </w:r>
      <w:proofErr w:type="gramStart"/>
      <w:r>
        <w:rPr>
          <w:rStyle w:val="token"/>
          <w:color w:val="E0E8FF"/>
          <w:sz w:val="24"/>
          <w:szCs w:val="24"/>
        </w:rPr>
        <w:t>:href</w:t>
      </w:r>
      <w:proofErr w:type="spellEnd"/>
      <w:proofErr w:type="gramEnd"/>
      <w:r>
        <w:rPr>
          <w:rStyle w:val="token"/>
          <w:color w:val="B9BDB6"/>
          <w:sz w:val="24"/>
          <w:szCs w:val="24"/>
        </w:rPr>
        <w:t>="</w:t>
      </w:r>
      <w:r>
        <w:rPr>
          <w:rStyle w:val="token"/>
          <w:color w:val="99CC33"/>
          <w:sz w:val="24"/>
          <w:szCs w:val="24"/>
        </w:rPr>
        <w:t>@{${</w:t>
      </w:r>
      <w:proofErr w:type="spellStart"/>
      <w:r>
        <w:rPr>
          <w:rStyle w:val="token"/>
          <w:color w:val="99CC33"/>
          <w:sz w:val="24"/>
          <w:szCs w:val="24"/>
        </w:rPr>
        <w:t>detailsURL</w:t>
      </w:r>
      <w:proofErr w:type="spellEnd"/>
      <w:r>
        <w:rPr>
          <w:rStyle w:val="token"/>
          <w:color w:val="99CC33"/>
          <w:sz w:val="24"/>
          <w:szCs w:val="24"/>
        </w:rPr>
        <w:t>}(id</w:t>
      </w:r>
      <w:r>
        <w:rPr>
          <w:rStyle w:val="token"/>
          <w:color w:val="B9BDB6"/>
          <w:sz w:val="24"/>
          <w:szCs w:val="24"/>
        </w:rPr>
        <w:t>=</w:t>
      </w:r>
      <w:r>
        <w:rPr>
          <w:rStyle w:val="token"/>
          <w:color w:val="99CC33"/>
          <w:sz w:val="24"/>
          <w:szCs w:val="24"/>
        </w:rPr>
        <w:t>${order.id})}</w:t>
      </w:r>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…or an externalized/internationalized text:</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th</w:t>
      </w:r>
      <w:proofErr w:type="gramStart"/>
      <w:r>
        <w:rPr>
          <w:rStyle w:val="token"/>
          <w:color w:val="E0E8FF"/>
          <w:sz w:val="24"/>
          <w:szCs w:val="24"/>
        </w:rPr>
        <w:t>:href</w:t>
      </w:r>
      <w:proofErr w:type="spellEnd"/>
      <w:proofErr w:type="gramEnd"/>
      <w:r>
        <w:rPr>
          <w:rStyle w:val="token"/>
          <w:color w:val="B9BDB6"/>
          <w:sz w:val="24"/>
          <w:szCs w:val="24"/>
        </w:rPr>
        <w:t>="</w:t>
      </w:r>
      <w:r>
        <w:rPr>
          <w:rStyle w:val="token"/>
          <w:color w:val="99CC33"/>
          <w:sz w:val="24"/>
          <w:szCs w:val="24"/>
        </w:rPr>
        <w:t>@{#{</w:t>
      </w:r>
      <w:proofErr w:type="spellStart"/>
      <w:r>
        <w:rPr>
          <w:rStyle w:val="token"/>
          <w:color w:val="99CC33"/>
          <w:sz w:val="24"/>
          <w:szCs w:val="24"/>
        </w:rPr>
        <w:t>orders.details.localized_url</w:t>
      </w:r>
      <w:proofErr w:type="spellEnd"/>
      <w:r>
        <w:rPr>
          <w:rStyle w:val="token"/>
          <w:color w:val="99CC33"/>
          <w:sz w:val="24"/>
          <w:szCs w:val="24"/>
        </w:rPr>
        <w:t>}(id</w:t>
      </w:r>
      <w:r>
        <w:rPr>
          <w:rStyle w:val="token"/>
          <w:color w:val="B9BDB6"/>
          <w:sz w:val="24"/>
          <w:szCs w:val="24"/>
        </w:rPr>
        <w:t>=</w:t>
      </w:r>
      <w:r>
        <w:rPr>
          <w:rStyle w:val="token"/>
          <w:color w:val="99CC33"/>
          <w:sz w:val="24"/>
          <w:szCs w:val="24"/>
        </w:rPr>
        <w:t>${order.id})}</w:t>
      </w:r>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…even complex expressions can be used, including conditionals, for example:</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lastRenderedPageBreak/>
        <w:t>&lt;</w:t>
      </w:r>
      <w:r>
        <w:rPr>
          <w:rStyle w:val="token"/>
          <w:color w:val="8BD1FF"/>
          <w:sz w:val="24"/>
          <w:szCs w:val="24"/>
        </w:rPr>
        <w:t xml:space="preserve">a </w:t>
      </w:r>
      <w:proofErr w:type="spellStart"/>
      <w:r>
        <w:rPr>
          <w:rStyle w:val="token"/>
          <w:color w:val="E0E8FF"/>
          <w:sz w:val="24"/>
          <w:szCs w:val="24"/>
        </w:rPr>
        <w:t>th</w:t>
      </w:r>
      <w:proofErr w:type="gramStart"/>
      <w:r>
        <w:rPr>
          <w:rStyle w:val="token"/>
          <w:color w:val="E0E8FF"/>
          <w:sz w:val="24"/>
          <w:szCs w:val="24"/>
        </w:rPr>
        <w:t>:href</w:t>
      </w:r>
      <w:proofErr w:type="spellEnd"/>
      <w:proofErr w:type="gramEnd"/>
      <w:r>
        <w:rPr>
          <w:rStyle w:val="token"/>
          <w:color w:val="B9BDB6"/>
          <w:sz w:val="24"/>
          <w:szCs w:val="24"/>
        </w:rPr>
        <w:t>="</w:t>
      </w:r>
      <w:r>
        <w:rPr>
          <w:rStyle w:val="token"/>
          <w:color w:val="99CC33"/>
          <w:sz w:val="24"/>
          <w:szCs w:val="24"/>
        </w:rPr>
        <w:t>@{(${</w:t>
      </w:r>
      <w:proofErr w:type="spellStart"/>
      <w:r>
        <w:rPr>
          <w:rStyle w:val="token"/>
          <w:color w:val="99CC33"/>
          <w:sz w:val="24"/>
          <w:szCs w:val="24"/>
        </w:rPr>
        <w:t>user.admin</w:t>
      </w:r>
      <w:proofErr w:type="spellEnd"/>
      <w:r>
        <w:rPr>
          <w:rStyle w:val="token"/>
          <w:color w:val="99CC33"/>
          <w:sz w:val="24"/>
          <w:szCs w:val="24"/>
        </w:rPr>
        <w:t xml:space="preserve">}? </w:t>
      </w:r>
      <w:r>
        <w:rPr>
          <w:rStyle w:val="token"/>
          <w:color w:val="B9BDB6"/>
          <w:sz w:val="24"/>
          <w:szCs w:val="24"/>
        </w:rPr>
        <w:t>'</w:t>
      </w:r>
      <w:r>
        <w:rPr>
          <w:rStyle w:val="token"/>
          <w:color w:val="99CC33"/>
          <w:sz w:val="24"/>
          <w:szCs w:val="24"/>
        </w:rPr>
        <w:t>/admin/</w:t>
      </w:r>
      <w:proofErr w:type="gramStart"/>
      <w:r>
        <w:rPr>
          <w:rStyle w:val="token"/>
          <w:color w:val="99CC33"/>
          <w:sz w:val="24"/>
          <w:szCs w:val="24"/>
        </w:rPr>
        <w:t>home</w:t>
      </w:r>
      <w:r>
        <w:rPr>
          <w:rStyle w:val="token"/>
          <w:color w:val="B9BDB6"/>
          <w:sz w:val="24"/>
          <w:szCs w:val="24"/>
        </w:rPr>
        <w:t>'</w:t>
      </w:r>
      <w:r>
        <w:rPr>
          <w:rStyle w:val="token"/>
          <w:color w:val="99CC33"/>
          <w:sz w:val="24"/>
          <w:szCs w:val="24"/>
        </w:rPr>
        <w:t xml:space="preserve"> :</w:t>
      </w:r>
      <w:proofErr w:type="gramEnd"/>
      <w:r>
        <w:rPr>
          <w:rStyle w:val="token"/>
          <w:color w:val="99CC33"/>
          <w:sz w:val="24"/>
          <w:szCs w:val="24"/>
        </w:rPr>
        <w:t xml:space="preserve"> ${</w:t>
      </w:r>
      <w:proofErr w:type="spellStart"/>
      <w:r>
        <w:rPr>
          <w:rStyle w:val="token"/>
          <w:color w:val="99CC33"/>
          <w:sz w:val="24"/>
          <w:szCs w:val="24"/>
        </w:rPr>
        <w:t>user.homeUrl</w:t>
      </w:r>
      <w:proofErr w:type="spellEnd"/>
      <w:r>
        <w:rPr>
          <w:rStyle w:val="token"/>
          <w:color w:val="99CC33"/>
          <w:sz w:val="24"/>
          <w:szCs w:val="24"/>
        </w:rPr>
        <w:t>})(id</w:t>
      </w:r>
      <w:r>
        <w:rPr>
          <w:rStyle w:val="token"/>
          <w:color w:val="B9BDB6"/>
          <w:sz w:val="24"/>
          <w:szCs w:val="24"/>
        </w:rPr>
        <w:t>=</w:t>
      </w:r>
      <w:r>
        <w:rPr>
          <w:rStyle w:val="token"/>
          <w:color w:val="99CC33"/>
          <w:sz w:val="24"/>
          <w:szCs w:val="24"/>
        </w:rPr>
        <w:t>${order.id})}</w:t>
      </w:r>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r>
        <w:rPr>
          <w:rFonts w:ascii="Arial" w:hAnsi="Arial" w:cs="Arial"/>
          <w:color w:val="333333"/>
        </w:rPr>
        <w:t>Want it cleaner? Use </w:t>
      </w:r>
      <w:proofErr w:type="spellStart"/>
      <w:r>
        <w:rPr>
          <w:rStyle w:val="HTMLCode"/>
          <w:b/>
          <w:bCs/>
          <w:color w:val="707070"/>
        </w:rPr>
        <w:t>th</w:t>
      </w:r>
      <w:proofErr w:type="gramStart"/>
      <w:r>
        <w:rPr>
          <w:rStyle w:val="HTMLCode"/>
          <w:b/>
          <w:bCs/>
          <w:color w:val="707070"/>
        </w:rPr>
        <w:t>:with</w:t>
      </w:r>
      <w:proofErr w:type="spellEnd"/>
      <w:proofErr w:type="gramEnd"/>
      <w:r>
        <w:rPr>
          <w:rFonts w:ascii="Arial" w:hAnsi="Arial" w:cs="Arial"/>
          <w:color w:val="333333"/>
        </w:rPr>
        <w:t>:</w:t>
      </w:r>
    </w:p>
    <w:p w:rsidR="001533E0" w:rsidRDefault="001533E0" w:rsidP="001533E0">
      <w:pPr>
        <w:pStyle w:val="HTMLPreformatted"/>
        <w:shd w:val="clear" w:color="auto" w:fill="333333"/>
        <w:spacing w:line="300" w:lineRule="atLeast"/>
        <w:rPr>
          <w:rStyle w:val="token"/>
          <w:color w:val="8BD1FF"/>
          <w:sz w:val="24"/>
          <w:szCs w:val="24"/>
        </w:rPr>
      </w:pP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th</w:t>
      </w:r>
      <w:proofErr w:type="gramStart"/>
      <w:r>
        <w:rPr>
          <w:rStyle w:val="token"/>
          <w:color w:val="E0E8FF"/>
          <w:sz w:val="24"/>
          <w:szCs w:val="24"/>
        </w:rPr>
        <w:t>:with</w:t>
      </w:r>
      <w:proofErr w:type="spellEnd"/>
      <w:proofErr w:type="gramEnd"/>
      <w:r>
        <w:rPr>
          <w:rStyle w:val="token"/>
          <w:color w:val="B9BDB6"/>
          <w:sz w:val="24"/>
          <w:szCs w:val="24"/>
        </w:rPr>
        <w:t>="</w:t>
      </w:r>
      <w:proofErr w:type="spellStart"/>
      <w:r>
        <w:rPr>
          <w:rStyle w:val="token"/>
          <w:color w:val="99CC33"/>
          <w:sz w:val="24"/>
          <w:szCs w:val="24"/>
        </w:rPr>
        <w:t>baseUrl</w:t>
      </w:r>
      <w:proofErr w:type="spellEnd"/>
      <w:r>
        <w:rPr>
          <w:rStyle w:val="token"/>
          <w:color w:val="B9BDB6"/>
          <w:sz w:val="24"/>
          <w:szCs w:val="24"/>
        </w:rPr>
        <w:t>=</w:t>
      </w:r>
      <w:r>
        <w:rPr>
          <w:rStyle w:val="token"/>
          <w:color w:val="99CC33"/>
          <w:sz w:val="24"/>
          <w:szCs w:val="24"/>
        </w:rPr>
        <w:t>(${</w:t>
      </w:r>
      <w:proofErr w:type="spellStart"/>
      <w:r>
        <w:rPr>
          <w:rStyle w:val="token"/>
          <w:color w:val="99CC33"/>
          <w:sz w:val="24"/>
          <w:szCs w:val="24"/>
        </w:rPr>
        <w:t>user.admin</w:t>
      </w:r>
      <w:proofErr w:type="spellEnd"/>
      <w:r>
        <w:rPr>
          <w:rStyle w:val="token"/>
          <w:color w:val="99CC33"/>
          <w:sz w:val="24"/>
          <w:szCs w:val="24"/>
        </w:rPr>
        <w:t xml:space="preserve">}? </w:t>
      </w:r>
      <w:r>
        <w:rPr>
          <w:rStyle w:val="token"/>
          <w:color w:val="B9BDB6"/>
          <w:sz w:val="24"/>
          <w:szCs w:val="24"/>
        </w:rPr>
        <w:t>'</w:t>
      </w:r>
      <w:r>
        <w:rPr>
          <w:rStyle w:val="token"/>
          <w:color w:val="99CC33"/>
          <w:sz w:val="24"/>
          <w:szCs w:val="24"/>
        </w:rPr>
        <w:t>/admin/</w:t>
      </w:r>
      <w:proofErr w:type="gramStart"/>
      <w:r>
        <w:rPr>
          <w:rStyle w:val="token"/>
          <w:color w:val="99CC33"/>
          <w:sz w:val="24"/>
          <w:szCs w:val="24"/>
        </w:rPr>
        <w:t>home</w:t>
      </w:r>
      <w:r>
        <w:rPr>
          <w:rStyle w:val="token"/>
          <w:color w:val="B9BDB6"/>
          <w:sz w:val="24"/>
          <w:szCs w:val="24"/>
        </w:rPr>
        <w:t>'</w:t>
      </w:r>
      <w:r>
        <w:rPr>
          <w:rStyle w:val="token"/>
          <w:color w:val="99CC33"/>
          <w:sz w:val="24"/>
          <w:szCs w:val="24"/>
        </w:rPr>
        <w:t xml:space="preserve"> :</w:t>
      </w:r>
      <w:proofErr w:type="gramEnd"/>
      <w:r>
        <w:rPr>
          <w:rStyle w:val="token"/>
          <w:color w:val="99CC33"/>
          <w:sz w:val="24"/>
          <w:szCs w:val="24"/>
        </w:rPr>
        <w:t xml:space="preserve"> ${</w:t>
      </w:r>
      <w:proofErr w:type="spellStart"/>
      <w:r>
        <w:rPr>
          <w:rStyle w:val="token"/>
          <w:color w:val="99CC33"/>
          <w:sz w:val="24"/>
          <w:szCs w:val="24"/>
        </w:rPr>
        <w:t>user.homeUrl</w:t>
      </w:r>
      <w:proofErr w:type="spellEnd"/>
      <w:r>
        <w:rPr>
          <w:rStyle w:val="token"/>
          <w:color w:val="99CC33"/>
          <w:sz w:val="24"/>
          <w:szCs w:val="24"/>
        </w:rPr>
        <w:t>})</w:t>
      </w:r>
      <w:r>
        <w:rPr>
          <w:rStyle w:val="token"/>
          <w:color w:val="B9BDB6"/>
          <w:sz w:val="24"/>
          <w:szCs w:val="24"/>
        </w:rPr>
        <w:t>"</w:t>
      </w:r>
    </w:p>
    <w:p w:rsidR="001533E0" w:rsidRDefault="001533E0" w:rsidP="001533E0">
      <w:pPr>
        <w:pStyle w:val="HTMLPreformatted"/>
        <w:shd w:val="clear" w:color="auto" w:fill="333333"/>
        <w:spacing w:line="300" w:lineRule="atLeast"/>
        <w:rPr>
          <w:color w:val="333333"/>
          <w:sz w:val="24"/>
          <w:szCs w:val="24"/>
        </w:rPr>
      </w:pPr>
      <w:r>
        <w:rPr>
          <w:rStyle w:val="token"/>
          <w:color w:val="8BD1FF"/>
          <w:sz w:val="24"/>
          <w:szCs w:val="24"/>
        </w:rPr>
        <w:t xml:space="preserve">  </w:t>
      </w:r>
      <w:proofErr w:type="spellStart"/>
      <w:proofErr w:type="gramStart"/>
      <w:r>
        <w:rPr>
          <w:rStyle w:val="token"/>
          <w:color w:val="E0E8FF"/>
          <w:sz w:val="24"/>
          <w:szCs w:val="24"/>
        </w:rPr>
        <w:t>th:</w:t>
      </w:r>
      <w:proofErr w:type="gramEnd"/>
      <w:r>
        <w:rPr>
          <w:rStyle w:val="token"/>
          <w:color w:val="E0E8FF"/>
          <w:sz w:val="24"/>
          <w:szCs w:val="24"/>
        </w:rPr>
        <w:t>href</w:t>
      </w:r>
      <w:proofErr w:type="spellEnd"/>
      <w:r>
        <w:rPr>
          <w:rStyle w:val="token"/>
          <w:color w:val="B9BDB6"/>
          <w:sz w:val="24"/>
          <w:szCs w:val="24"/>
        </w:rPr>
        <w:t>="</w:t>
      </w:r>
      <w:r>
        <w:rPr>
          <w:rStyle w:val="token"/>
          <w:color w:val="99CC33"/>
          <w:sz w:val="24"/>
          <w:szCs w:val="24"/>
        </w:rPr>
        <w:t>@{${</w:t>
      </w:r>
      <w:proofErr w:type="spellStart"/>
      <w:r>
        <w:rPr>
          <w:rStyle w:val="token"/>
          <w:color w:val="99CC33"/>
          <w:sz w:val="24"/>
          <w:szCs w:val="24"/>
        </w:rPr>
        <w:t>baseUrl</w:t>
      </w:r>
      <w:proofErr w:type="spellEnd"/>
      <w:r>
        <w:rPr>
          <w:rStyle w:val="token"/>
          <w:color w:val="99CC33"/>
          <w:sz w:val="24"/>
          <w:szCs w:val="24"/>
        </w:rPr>
        <w:t>}(id</w:t>
      </w:r>
      <w:r>
        <w:rPr>
          <w:rStyle w:val="token"/>
          <w:color w:val="B9BDB6"/>
          <w:sz w:val="24"/>
          <w:szCs w:val="24"/>
        </w:rPr>
        <w:t>=</w:t>
      </w:r>
      <w:r>
        <w:rPr>
          <w:rStyle w:val="token"/>
          <w:color w:val="99CC33"/>
          <w:sz w:val="24"/>
          <w:szCs w:val="24"/>
        </w:rPr>
        <w:t>${order.id})}</w:t>
      </w:r>
      <w:r>
        <w:rPr>
          <w:rStyle w:val="token"/>
          <w:color w:val="B9BDB6"/>
          <w:sz w:val="24"/>
          <w:szCs w:val="24"/>
        </w:rPr>
        <w:t>"&gt;</w:t>
      </w:r>
    </w:p>
    <w:p w:rsidR="001533E0" w:rsidRDefault="001533E0" w:rsidP="001533E0">
      <w:pPr>
        <w:pStyle w:val="NormalWeb"/>
        <w:spacing w:before="240" w:beforeAutospacing="0" w:after="240" w:afterAutospacing="0"/>
        <w:rPr>
          <w:rFonts w:ascii="Arial" w:hAnsi="Arial" w:cs="Arial"/>
          <w:color w:val="333333"/>
        </w:rPr>
      </w:pPr>
      <w:proofErr w:type="gramStart"/>
      <w:r>
        <w:rPr>
          <w:rFonts w:ascii="Arial" w:hAnsi="Arial" w:cs="Arial"/>
          <w:color w:val="333333"/>
        </w:rPr>
        <w:t>…or…</w:t>
      </w:r>
      <w:proofErr w:type="gramEnd"/>
    </w:p>
    <w:p w:rsidR="001533E0" w:rsidRDefault="001533E0" w:rsidP="001533E0">
      <w:pPr>
        <w:pStyle w:val="HTMLPreformatted"/>
        <w:shd w:val="clear" w:color="auto" w:fill="333333"/>
        <w:spacing w:line="300" w:lineRule="atLeast"/>
        <w:rPr>
          <w:rStyle w:val="HTMLCode"/>
          <w:color w:val="B9BDB6"/>
          <w:sz w:val="24"/>
          <w:szCs w:val="24"/>
        </w:rPr>
      </w:pPr>
      <w:r>
        <w:rPr>
          <w:rStyle w:val="token"/>
          <w:color w:val="B9BDB6"/>
          <w:sz w:val="24"/>
          <w:szCs w:val="24"/>
        </w:rPr>
        <w:t>&lt;</w:t>
      </w:r>
      <w:r>
        <w:rPr>
          <w:rStyle w:val="token"/>
          <w:color w:val="8BD1FF"/>
          <w:sz w:val="24"/>
          <w:szCs w:val="24"/>
        </w:rPr>
        <w:t xml:space="preserve">div </w:t>
      </w:r>
      <w:proofErr w:type="spellStart"/>
      <w:r>
        <w:rPr>
          <w:rStyle w:val="token"/>
          <w:color w:val="E0E8FF"/>
          <w:sz w:val="24"/>
          <w:szCs w:val="24"/>
        </w:rPr>
        <w:t>th</w:t>
      </w:r>
      <w:proofErr w:type="gramStart"/>
      <w:r>
        <w:rPr>
          <w:rStyle w:val="token"/>
          <w:color w:val="E0E8FF"/>
          <w:sz w:val="24"/>
          <w:szCs w:val="24"/>
        </w:rPr>
        <w:t>:with</w:t>
      </w:r>
      <w:proofErr w:type="spellEnd"/>
      <w:proofErr w:type="gramEnd"/>
      <w:r>
        <w:rPr>
          <w:rStyle w:val="token"/>
          <w:color w:val="B9BDB6"/>
          <w:sz w:val="24"/>
          <w:szCs w:val="24"/>
        </w:rPr>
        <w:t>="</w:t>
      </w:r>
      <w:proofErr w:type="spellStart"/>
      <w:r>
        <w:rPr>
          <w:rStyle w:val="token"/>
          <w:color w:val="99CC33"/>
          <w:sz w:val="24"/>
          <w:szCs w:val="24"/>
        </w:rPr>
        <w:t>baseUrl</w:t>
      </w:r>
      <w:proofErr w:type="spellEnd"/>
      <w:r>
        <w:rPr>
          <w:rStyle w:val="token"/>
          <w:color w:val="B9BDB6"/>
          <w:sz w:val="24"/>
          <w:szCs w:val="24"/>
        </w:rPr>
        <w:t>=</w:t>
      </w:r>
      <w:r>
        <w:rPr>
          <w:rStyle w:val="token"/>
          <w:color w:val="99CC33"/>
          <w:sz w:val="24"/>
          <w:szCs w:val="24"/>
        </w:rPr>
        <w:t>(${</w:t>
      </w:r>
      <w:proofErr w:type="spellStart"/>
      <w:r>
        <w:rPr>
          <w:rStyle w:val="token"/>
          <w:color w:val="99CC33"/>
          <w:sz w:val="24"/>
          <w:szCs w:val="24"/>
        </w:rPr>
        <w:t>user.admin</w:t>
      </w:r>
      <w:proofErr w:type="spellEnd"/>
      <w:r>
        <w:rPr>
          <w:rStyle w:val="token"/>
          <w:color w:val="99CC33"/>
          <w:sz w:val="24"/>
          <w:szCs w:val="24"/>
        </w:rPr>
        <w:t xml:space="preserve">}? </w:t>
      </w:r>
      <w:r>
        <w:rPr>
          <w:rStyle w:val="token"/>
          <w:color w:val="B9BDB6"/>
          <w:sz w:val="24"/>
          <w:szCs w:val="24"/>
        </w:rPr>
        <w:t>'</w:t>
      </w:r>
      <w:r>
        <w:rPr>
          <w:rStyle w:val="token"/>
          <w:color w:val="99CC33"/>
          <w:sz w:val="24"/>
          <w:szCs w:val="24"/>
        </w:rPr>
        <w:t>/admin/</w:t>
      </w:r>
      <w:proofErr w:type="gramStart"/>
      <w:r>
        <w:rPr>
          <w:rStyle w:val="token"/>
          <w:color w:val="99CC33"/>
          <w:sz w:val="24"/>
          <w:szCs w:val="24"/>
        </w:rPr>
        <w:t>home</w:t>
      </w:r>
      <w:r>
        <w:rPr>
          <w:rStyle w:val="token"/>
          <w:color w:val="B9BDB6"/>
          <w:sz w:val="24"/>
          <w:szCs w:val="24"/>
        </w:rPr>
        <w:t>'</w:t>
      </w:r>
      <w:r>
        <w:rPr>
          <w:rStyle w:val="token"/>
          <w:color w:val="99CC33"/>
          <w:sz w:val="24"/>
          <w:szCs w:val="24"/>
        </w:rPr>
        <w:t xml:space="preserve"> :</w:t>
      </w:r>
      <w:proofErr w:type="gramEnd"/>
      <w:r>
        <w:rPr>
          <w:rStyle w:val="token"/>
          <w:color w:val="99CC33"/>
          <w:sz w:val="24"/>
          <w:szCs w:val="24"/>
        </w:rPr>
        <w:t xml:space="preserve"> ${</w:t>
      </w:r>
      <w:proofErr w:type="spellStart"/>
      <w:r>
        <w:rPr>
          <w:rStyle w:val="token"/>
          <w:color w:val="99CC33"/>
          <w:sz w:val="24"/>
          <w:szCs w:val="24"/>
        </w:rPr>
        <w:t>user.homeUrl</w:t>
      </w:r>
      <w:proofErr w:type="spellEnd"/>
      <w:r>
        <w:rPr>
          <w:rStyle w:val="token"/>
          <w:color w:val="99CC33"/>
          <w:sz w:val="24"/>
          <w:szCs w:val="24"/>
        </w:rPr>
        <w:t>})</w:t>
      </w:r>
      <w:r>
        <w:rPr>
          <w:rStyle w:val="token"/>
          <w:color w:val="B9BDB6"/>
          <w:sz w:val="24"/>
          <w:szCs w:val="24"/>
        </w:rPr>
        <w:t>"&gt;</w:t>
      </w:r>
    </w:p>
    <w:p w:rsidR="001533E0" w:rsidRDefault="001533E0" w:rsidP="001533E0">
      <w:pPr>
        <w:pStyle w:val="HTMLPreformatted"/>
        <w:shd w:val="clear" w:color="auto" w:fill="333333"/>
        <w:spacing w:line="300" w:lineRule="atLeast"/>
        <w:rPr>
          <w:rStyle w:val="HTMLCode"/>
          <w:color w:val="B9BDB6"/>
          <w:sz w:val="24"/>
          <w:szCs w:val="24"/>
        </w:rPr>
      </w:pPr>
      <w:r>
        <w:rPr>
          <w:rStyle w:val="HTMLCode"/>
          <w:color w:val="B9BDB6"/>
          <w:sz w:val="24"/>
          <w:szCs w:val="24"/>
        </w:rPr>
        <w:t xml:space="preserve">  ...</w:t>
      </w:r>
    </w:p>
    <w:p w:rsidR="001533E0" w:rsidRDefault="001533E0" w:rsidP="001533E0">
      <w:pPr>
        <w:pStyle w:val="HTMLPreformatted"/>
        <w:shd w:val="clear" w:color="auto" w:fill="333333"/>
        <w:spacing w:line="300" w:lineRule="atLeast"/>
        <w:rPr>
          <w:rStyle w:val="HTMLCode"/>
          <w:color w:val="B9BDB6"/>
          <w:sz w:val="24"/>
          <w:szCs w:val="24"/>
        </w:rPr>
      </w:pPr>
      <w:r>
        <w:rPr>
          <w:rStyle w:val="HTMLCode"/>
          <w:color w:val="B9BDB6"/>
          <w:sz w:val="24"/>
          <w:szCs w:val="24"/>
        </w:rPr>
        <w:t xml:space="preserve">  </w:t>
      </w:r>
      <w:r>
        <w:rPr>
          <w:rStyle w:val="token"/>
          <w:color w:val="B9BDB6"/>
          <w:sz w:val="24"/>
          <w:szCs w:val="24"/>
        </w:rPr>
        <w:t>&lt;</w:t>
      </w:r>
      <w:r>
        <w:rPr>
          <w:rStyle w:val="token"/>
          <w:color w:val="8BD1FF"/>
          <w:sz w:val="24"/>
          <w:szCs w:val="24"/>
        </w:rPr>
        <w:t xml:space="preserve">a </w:t>
      </w:r>
      <w:proofErr w:type="spellStart"/>
      <w:r>
        <w:rPr>
          <w:rStyle w:val="token"/>
          <w:color w:val="E0E8FF"/>
          <w:sz w:val="24"/>
          <w:szCs w:val="24"/>
        </w:rPr>
        <w:t>th</w:t>
      </w:r>
      <w:proofErr w:type="gramStart"/>
      <w:r>
        <w:rPr>
          <w:rStyle w:val="token"/>
          <w:color w:val="E0E8FF"/>
          <w:sz w:val="24"/>
          <w:szCs w:val="24"/>
        </w:rPr>
        <w:t>:href</w:t>
      </w:r>
      <w:proofErr w:type="spellEnd"/>
      <w:proofErr w:type="gramEnd"/>
      <w:r>
        <w:rPr>
          <w:rStyle w:val="token"/>
          <w:color w:val="B9BDB6"/>
          <w:sz w:val="24"/>
          <w:szCs w:val="24"/>
        </w:rPr>
        <w:t>="</w:t>
      </w:r>
      <w:r>
        <w:rPr>
          <w:rStyle w:val="token"/>
          <w:color w:val="99CC33"/>
          <w:sz w:val="24"/>
          <w:szCs w:val="24"/>
        </w:rPr>
        <w:t>@{${</w:t>
      </w:r>
      <w:proofErr w:type="spellStart"/>
      <w:r>
        <w:rPr>
          <w:rStyle w:val="token"/>
          <w:color w:val="99CC33"/>
          <w:sz w:val="24"/>
          <w:szCs w:val="24"/>
        </w:rPr>
        <w:t>baseUrl</w:t>
      </w:r>
      <w:proofErr w:type="spellEnd"/>
      <w:r>
        <w:rPr>
          <w:rStyle w:val="token"/>
          <w:color w:val="99CC33"/>
          <w:sz w:val="24"/>
          <w:szCs w:val="24"/>
        </w:rPr>
        <w:t>}(id</w:t>
      </w:r>
      <w:r>
        <w:rPr>
          <w:rStyle w:val="token"/>
          <w:color w:val="B9BDB6"/>
          <w:sz w:val="24"/>
          <w:szCs w:val="24"/>
        </w:rPr>
        <w:t>=</w:t>
      </w:r>
      <w:r>
        <w:rPr>
          <w:rStyle w:val="token"/>
          <w:color w:val="99CC33"/>
          <w:sz w:val="24"/>
          <w:szCs w:val="24"/>
        </w:rPr>
        <w:t>${order.id})}</w:t>
      </w:r>
      <w:r>
        <w:rPr>
          <w:rStyle w:val="token"/>
          <w:color w:val="B9BDB6"/>
          <w:sz w:val="24"/>
          <w:szCs w:val="24"/>
        </w:rPr>
        <w:t>"&gt;</w:t>
      </w:r>
      <w:r>
        <w:rPr>
          <w:rStyle w:val="HTMLCode"/>
          <w:color w:val="B9BDB6"/>
          <w:sz w:val="24"/>
          <w:szCs w:val="24"/>
        </w:rPr>
        <w:t>...</w:t>
      </w:r>
      <w:r>
        <w:rPr>
          <w:rStyle w:val="token"/>
          <w:color w:val="B9BDB6"/>
          <w:sz w:val="24"/>
          <w:szCs w:val="24"/>
        </w:rPr>
        <w:t>&lt;/</w:t>
      </w:r>
      <w:r>
        <w:rPr>
          <w:rStyle w:val="token"/>
          <w:color w:val="8BD1FF"/>
          <w:sz w:val="24"/>
          <w:szCs w:val="24"/>
        </w:rPr>
        <w:t>a</w:t>
      </w:r>
      <w:r>
        <w:rPr>
          <w:rStyle w:val="token"/>
          <w:color w:val="B9BDB6"/>
          <w:sz w:val="24"/>
          <w:szCs w:val="24"/>
        </w:rPr>
        <w:t>&gt;</w:t>
      </w:r>
    </w:p>
    <w:p w:rsidR="001533E0" w:rsidRDefault="001533E0" w:rsidP="001533E0">
      <w:pPr>
        <w:pStyle w:val="HTMLPreformatted"/>
        <w:shd w:val="clear" w:color="auto" w:fill="333333"/>
        <w:spacing w:line="300" w:lineRule="atLeast"/>
        <w:rPr>
          <w:rStyle w:val="HTMLCode"/>
          <w:color w:val="B9BDB6"/>
          <w:sz w:val="24"/>
          <w:szCs w:val="24"/>
        </w:rPr>
      </w:pPr>
      <w:r>
        <w:rPr>
          <w:rStyle w:val="HTMLCode"/>
          <w:color w:val="B9BDB6"/>
          <w:sz w:val="24"/>
          <w:szCs w:val="24"/>
        </w:rPr>
        <w:t xml:space="preserve">  ...</w:t>
      </w:r>
    </w:p>
    <w:p w:rsidR="001533E0" w:rsidRDefault="001533E0" w:rsidP="001533E0">
      <w:pPr>
        <w:pStyle w:val="HTMLPreformatted"/>
        <w:shd w:val="clear" w:color="auto" w:fill="333333"/>
        <w:spacing w:line="300" w:lineRule="atLeast"/>
        <w:rPr>
          <w:color w:val="333333"/>
          <w:sz w:val="24"/>
          <w:szCs w:val="24"/>
        </w:rPr>
      </w:pPr>
      <w:r>
        <w:rPr>
          <w:rStyle w:val="token"/>
          <w:color w:val="B9BDB6"/>
          <w:sz w:val="24"/>
          <w:szCs w:val="24"/>
        </w:rPr>
        <w:t>&lt;/</w:t>
      </w:r>
      <w:r>
        <w:rPr>
          <w:rStyle w:val="token"/>
          <w:color w:val="8BD1FF"/>
          <w:sz w:val="24"/>
          <w:szCs w:val="24"/>
        </w:rPr>
        <w:t>div</w:t>
      </w:r>
      <w:r>
        <w:rPr>
          <w:rStyle w:val="token"/>
          <w:color w:val="B9BDB6"/>
          <w:sz w:val="24"/>
          <w:szCs w:val="24"/>
        </w:rPr>
        <w:t>&gt;</w:t>
      </w:r>
    </w:p>
    <w:p w:rsidR="001533E0" w:rsidRDefault="001533E0" w:rsidP="0019378F">
      <w:pPr>
        <w:pStyle w:val="NormalWeb"/>
        <w:shd w:val="clear" w:color="auto" w:fill="FFFFFF"/>
        <w:spacing w:before="240" w:beforeAutospacing="0" w:after="240" w:afterAutospacing="0"/>
        <w:rPr>
          <w:color w:val="333333"/>
        </w:rPr>
      </w:pP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&lt;!DOCTYPE html&gt;</w:t>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&lt;html</w:t>
      </w:r>
      <w:r w:rsidRPr="0017497B">
        <w:rPr>
          <w:i/>
          <w:color w:val="273239"/>
          <w:spacing w:val="2"/>
          <w:sz w:val="28"/>
          <w:szCs w:val="28"/>
        </w:rPr>
        <w:t xml:space="preserve"> </w:t>
      </w:r>
      <w:r w:rsidRPr="0017497B">
        <w:rPr>
          <w:rStyle w:val="HTMLCode"/>
          <w:rFonts w:ascii="Times New Roman" w:hAnsi="Times New Roman" w:cs="Times New Roman"/>
          <w:i/>
          <w:color w:val="273239"/>
          <w:spacing w:val="2"/>
          <w:sz w:val="28"/>
          <w:szCs w:val="28"/>
        </w:rPr>
        <w:t>lang="en"</w:t>
      </w:r>
      <w:r w:rsidRPr="0017497B">
        <w:rPr>
          <w:i/>
          <w:color w:val="273239"/>
          <w:spacing w:val="2"/>
          <w:sz w:val="28"/>
          <w:szCs w:val="28"/>
        </w:rPr>
        <w:t xml:space="preserve"> </w:t>
      </w:r>
      <w:r w:rsidRPr="0017497B">
        <w:rPr>
          <w:rStyle w:val="HTMLCode"/>
          <w:rFonts w:ascii="Times New Roman" w:hAnsi="Times New Roman" w:cs="Times New Roman"/>
          <w:i/>
          <w:color w:val="273239"/>
          <w:spacing w:val="2"/>
          <w:sz w:val="28"/>
          <w:szCs w:val="28"/>
        </w:rPr>
        <w:t>xmlns:</w:t>
      </w:r>
      <w:r w:rsidRPr="0017497B">
        <w:rPr>
          <w:rStyle w:val="HTMLCode"/>
          <w:rFonts w:ascii="Times New Roman" w:hAnsi="Times New Roman" w:cs="Times New Roman"/>
          <w:i/>
          <w:color w:val="FF0000"/>
          <w:spacing w:val="2"/>
          <w:sz w:val="28"/>
          <w:szCs w:val="28"/>
        </w:rPr>
        <w:t>th</w:t>
      </w:r>
      <w:r w:rsidRPr="0017497B">
        <w:rPr>
          <w:rStyle w:val="HTMLCode"/>
          <w:rFonts w:ascii="Times New Roman" w:hAnsi="Times New Roman" w:cs="Times New Roman"/>
          <w:i/>
          <w:color w:val="273239"/>
          <w:spacing w:val="2"/>
          <w:sz w:val="28"/>
          <w:szCs w:val="28"/>
        </w:rPr>
        <w:t>="</w:t>
      </w:r>
      <w:hyperlink r:id="rId21" w:history="1">
        <w:r w:rsidRPr="0017497B">
          <w:rPr>
            <w:rStyle w:val="Hyperlink"/>
            <w:i/>
            <w:spacing w:val="2"/>
            <w:sz w:val="28"/>
            <w:szCs w:val="28"/>
          </w:rPr>
          <w:t>http://www.thymeleaf.org</w:t>
        </w:r>
      </w:hyperlink>
      <w:r w:rsidRPr="0017497B">
        <w:rPr>
          <w:rStyle w:val="HTMLCode"/>
          <w:rFonts w:ascii="Times New Roman" w:hAnsi="Times New Roman" w:cs="Times New Roman"/>
          <w:i/>
          <w:color w:val="273239"/>
          <w:spacing w:val="2"/>
          <w:sz w:val="28"/>
          <w:szCs w:val="28"/>
        </w:rPr>
        <w:t>"&gt;</w:t>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&lt;head&gt;</w:t>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&lt;meta</w:t>
      </w:r>
      <w:r w:rsidRPr="0017497B">
        <w:rPr>
          <w:i/>
          <w:color w:val="273239"/>
          <w:spacing w:val="2"/>
          <w:sz w:val="28"/>
          <w:szCs w:val="28"/>
        </w:rPr>
        <w:t xml:space="preserve"> </w:t>
      </w:r>
      <w:r w:rsidRPr="0017497B">
        <w:rPr>
          <w:rStyle w:val="HTMLCode"/>
          <w:rFonts w:ascii="Times New Roman" w:hAnsi="Times New Roman" w:cs="Times New Roman"/>
          <w:i/>
          <w:color w:val="273239"/>
          <w:spacing w:val="2"/>
          <w:sz w:val="28"/>
          <w:szCs w:val="28"/>
        </w:rPr>
        <w:t>charset="ISO-8859-1"&gt;</w:t>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&lt;title&gt;Employee&lt;/title&gt;</w:t>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&lt;link</w:t>
      </w:r>
      <w:r w:rsidRPr="0017497B">
        <w:rPr>
          <w:i/>
          <w:color w:val="273239"/>
          <w:spacing w:val="2"/>
          <w:sz w:val="28"/>
          <w:szCs w:val="28"/>
        </w:rPr>
        <w:t xml:space="preserve"> </w:t>
      </w:r>
      <w:r w:rsidRPr="0017497B">
        <w:rPr>
          <w:rStyle w:val="HTMLCode"/>
          <w:rFonts w:ascii="Times New Roman" w:hAnsi="Times New Roman" w:cs="Times New Roman"/>
          <w:i/>
          <w:color w:val="273239"/>
          <w:spacing w:val="2"/>
          <w:sz w:val="28"/>
          <w:szCs w:val="28"/>
        </w:rPr>
        <w:t>rel="stylesheet"</w:t>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    href="</w:t>
      </w:r>
      <w:hyperlink r:id="rId22" w:history="1">
        <w:r w:rsidRPr="0017497B">
          <w:rPr>
            <w:rStyle w:val="Hyperlink"/>
            <w:i/>
            <w:spacing w:val="2"/>
            <w:sz w:val="28"/>
            <w:szCs w:val="28"/>
          </w:rPr>
          <w:t>https://stackpath.bootstrapcdn.com/bootstrap/4.1.3/css/bootstrap.min.css</w:t>
        </w:r>
      </w:hyperlink>
      <w:r w:rsidRPr="0017497B">
        <w:rPr>
          <w:rStyle w:val="HTMLCode"/>
          <w:rFonts w:ascii="Times New Roman" w:hAnsi="Times New Roman" w:cs="Times New Roman"/>
          <w:i/>
          <w:color w:val="273239"/>
          <w:spacing w:val="2"/>
          <w:sz w:val="28"/>
          <w:szCs w:val="28"/>
        </w:rPr>
        <w:t>"</w:t>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    integrity="sha384-MCw98/SFnGE8fJT3GXwEOngsV7Zt27NXFoaoApmYm81iuXoPkFOJwJ8ERdknLPMO"</w:t>
      </w:r>
      <w:bookmarkStart w:id="12" w:name="_GoBack"/>
      <w:bookmarkEnd w:id="12"/>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    crossorigin="anonymous"&gt;</w:t>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&lt;/head&gt;</w:t>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&lt;body&gt;</w:t>
      </w:r>
    </w:p>
    <w:p w:rsidR="0017497B" w:rsidRPr="0017497B" w:rsidRDefault="0017497B" w:rsidP="0017497B">
      <w:pPr>
        <w:rPr>
          <w:i/>
          <w:color w:val="273239"/>
          <w:spacing w:val="2"/>
          <w:sz w:val="28"/>
          <w:szCs w:val="28"/>
        </w:rPr>
      </w:pPr>
      <w:r>
        <w:rPr>
          <w:rStyle w:val="HTMLCode"/>
          <w:rFonts w:ascii="Times New Roman" w:hAnsi="Times New Roman" w:cs="Times New Roman"/>
          <w:i/>
          <w:color w:val="273239"/>
          <w:spacing w:val="2"/>
          <w:sz w:val="28"/>
          <w:szCs w:val="28"/>
        </w:rPr>
        <w:t xml:space="preserve">    </w:t>
      </w:r>
      <w:r w:rsidRPr="0017497B">
        <w:rPr>
          <w:rStyle w:val="HTMLCode"/>
          <w:rFonts w:ascii="Times New Roman" w:hAnsi="Times New Roman" w:cs="Times New Roman"/>
          <w:i/>
          <w:color w:val="273239"/>
          <w:spacing w:val="2"/>
          <w:sz w:val="28"/>
          <w:szCs w:val="28"/>
        </w:rPr>
        <w:t>&lt;div</w:t>
      </w:r>
      <w:r w:rsidRPr="0017497B">
        <w:rPr>
          <w:i/>
          <w:color w:val="273239"/>
          <w:spacing w:val="2"/>
          <w:sz w:val="28"/>
          <w:szCs w:val="28"/>
        </w:rPr>
        <w:t xml:space="preserve"> </w:t>
      </w:r>
      <w:r w:rsidRPr="0017497B">
        <w:rPr>
          <w:rStyle w:val="HTMLCode"/>
          <w:rFonts w:ascii="Times New Roman" w:hAnsi="Times New Roman" w:cs="Times New Roman"/>
          <w:i/>
          <w:color w:val="273239"/>
          <w:spacing w:val="2"/>
          <w:sz w:val="28"/>
          <w:szCs w:val="28"/>
        </w:rPr>
        <w:t>class="container my-2"</w:t>
      </w:r>
      <w:r w:rsidRPr="0017497B">
        <w:rPr>
          <w:i/>
          <w:color w:val="273239"/>
          <w:spacing w:val="2"/>
          <w:sz w:val="28"/>
          <w:szCs w:val="28"/>
        </w:rPr>
        <w:t xml:space="preserve"> </w:t>
      </w:r>
      <w:r w:rsidRPr="0017497B">
        <w:rPr>
          <w:rStyle w:val="HTMLCode"/>
          <w:rFonts w:ascii="Times New Roman" w:hAnsi="Times New Roman" w:cs="Times New Roman"/>
          <w:i/>
          <w:color w:val="273239"/>
          <w:spacing w:val="2"/>
          <w:sz w:val="28"/>
          <w:szCs w:val="28"/>
        </w:rPr>
        <w:t>align="center"&gt;</w:t>
      </w:r>
    </w:p>
    <w:p w:rsidR="0017497B" w:rsidRPr="0017497B" w:rsidRDefault="0017497B" w:rsidP="0017497B">
      <w:pPr>
        <w:rPr>
          <w:i/>
          <w:color w:val="273239"/>
          <w:spacing w:val="2"/>
          <w:sz w:val="28"/>
          <w:szCs w:val="28"/>
        </w:rPr>
      </w:pPr>
      <w:r>
        <w:rPr>
          <w:rStyle w:val="HTMLCode"/>
          <w:rFonts w:ascii="Times New Roman" w:hAnsi="Times New Roman" w:cs="Times New Roman"/>
          <w:i/>
          <w:color w:val="273239"/>
          <w:spacing w:val="2"/>
          <w:sz w:val="28"/>
          <w:szCs w:val="28"/>
        </w:rPr>
        <w:t xml:space="preserve">   </w:t>
      </w:r>
      <w:r w:rsidR="00C10BB2">
        <w:rPr>
          <w:rStyle w:val="HTMLCode"/>
          <w:rFonts w:ascii="Times New Roman" w:hAnsi="Times New Roman" w:cs="Times New Roman"/>
          <w:i/>
          <w:color w:val="273239"/>
          <w:spacing w:val="2"/>
          <w:sz w:val="28"/>
          <w:szCs w:val="28"/>
        </w:rPr>
        <w:t xml:space="preserve">   </w:t>
      </w:r>
      <w:r>
        <w:rPr>
          <w:rStyle w:val="HTMLCode"/>
          <w:rFonts w:ascii="Times New Roman" w:hAnsi="Times New Roman" w:cs="Times New Roman"/>
          <w:i/>
          <w:color w:val="273239"/>
          <w:spacing w:val="2"/>
          <w:sz w:val="28"/>
          <w:szCs w:val="28"/>
        </w:rPr>
        <w:t xml:space="preserve"> </w:t>
      </w:r>
      <w:r w:rsidRPr="0017497B">
        <w:rPr>
          <w:rStyle w:val="HTMLCode"/>
          <w:rFonts w:ascii="Times New Roman" w:hAnsi="Times New Roman" w:cs="Times New Roman"/>
          <w:i/>
          <w:color w:val="273239"/>
          <w:spacing w:val="2"/>
          <w:sz w:val="28"/>
          <w:szCs w:val="28"/>
        </w:rPr>
        <w:t>&lt;h3&gt;Employee List&lt;/h3&gt;</w:t>
      </w:r>
    </w:p>
    <w:p w:rsidR="0017497B" w:rsidRPr="0017497B" w:rsidRDefault="0017497B" w:rsidP="0017497B">
      <w:pPr>
        <w:rPr>
          <w:i/>
          <w:color w:val="273239"/>
          <w:spacing w:val="2"/>
          <w:sz w:val="28"/>
          <w:szCs w:val="28"/>
        </w:rPr>
      </w:pPr>
      <w:r>
        <w:rPr>
          <w:rStyle w:val="HTMLCode"/>
          <w:rFonts w:ascii="Times New Roman" w:hAnsi="Times New Roman" w:cs="Times New Roman"/>
          <w:i/>
          <w:color w:val="273239"/>
          <w:spacing w:val="2"/>
          <w:sz w:val="28"/>
          <w:szCs w:val="28"/>
        </w:rPr>
        <w:t xml:space="preserve">   </w:t>
      </w:r>
      <w:r w:rsidR="00C10BB2">
        <w:rPr>
          <w:rStyle w:val="HTMLCode"/>
          <w:rFonts w:ascii="Times New Roman" w:hAnsi="Times New Roman" w:cs="Times New Roman"/>
          <w:i/>
          <w:color w:val="273239"/>
          <w:spacing w:val="2"/>
          <w:sz w:val="28"/>
          <w:szCs w:val="28"/>
        </w:rPr>
        <w:t xml:space="preserve">   </w:t>
      </w:r>
      <w:r>
        <w:rPr>
          <w:rStyle w:val="HTMLCode"/>
          <w:rFonts w:ascii="Times New Roman" w:hAnsi="Times New Roman" w:cs="Times New Roman"/>
          <w:i/>
          <w:color w:val="273239"/>
          <w:spacing w:val="2"/>
          <w:sz w:val="28"/>
          <w:szCs w:val="28"/>
        </w:rPr>
        <w:t xml:space="preserve"> </w:t>
      </w:r>
      <w:r w:rsidRPr="0017497B">
        <w:rPr>
          <w:rStyle w:val="HTMLCode"/>
          <w:rFonts w:ascii="Times New Roman" w:hAnsi="Times New Roman" w:cs="Times New Roman"/>
          <w:i/>
          <w:color w:val="273239"/>
          <w:spacing w:val="2"/>
          <w:sz w:val="28"/>
          <w:szCs w:val="28"/>
        </w:rPr>
        <w:t>&lt;a</w:t>
      </w:r>
      <w:r w:rsidRPr="0017497B">
        <w:rPr>
          <w:i/>
          <w:color w:val="273239"/>
          <w:spacing w:val="2"/>
          <w:sz w:val="28"/>
          <w:szCs w:val="28"/>
        </w:rPr>
        <w:t xml:space="preserve"> </w:t>
      </w:r>
      <w:r w:rsidRPr="0017497B">
        <w:rPr>
          <w:rStyle w:val="HTMLCode"/>
          <w:rFonts w:ascii="Times New Roman" w:hAnsi="Times New Roman" w:cs="Times New Roman"/>
          <w:i/>
          <w:color w:val="FF0000"/>
          <w:spacing w:val="2"/>
          <w:sz w:val="28"/>
          <w:szCs w:val="28"/>
        </w:rPr>
        <w:t>th</w:t>
      </w:r>
      <w:r w:rsidRPr="0017497B">
        <w:rPr>
          <w:rStyle w:val="HTMLCode"/>
          <w:rFonts w:ascii="Times New Roman" w:hAnsi="Times New Roman" w:cs="Times New Roman"/>
          <w:i/>
          <w:color w:val="273239"/>
          <w:spacing w:val="2"/>
          <w:sz w:val="28"/>
          <w:szCs w:val="28"/>
        </w:rPr>
        <w:t>:href="@{/addnew}"</w:t>
      </w:r>
      <w:r w:rsidRPr="0017497B">
        <w:rPr>
          <w:i/>
          <w:color w:val="273239"/>
          <w:spacing w:val="2"/>
          <w:sz w:val="28"/>
          <w:szCs w:val="28"/>
        </w:rPr>
        <w:t xml:space="preserve"> </w:t>
      </w:r>
      <w:r w:rsidRPr="0017497B">
        <w:rPr>
          <w:rStyle w:val="HTMLCode"/>
          <w:rFonts w:ascii="Times New Roman" w:hAnsi="Times New Roman" w:cs="Times New Roman"/>
          <w:i/>
          <w:color w:val="273239"/>
          <w:spacing w:val="2"/>
          <w:sz w:val="28"/>
          <w:szCs w:val="28"/>
        </w:rPr>
        <w:t>class="btn btn-primary btn-sm mb-3"</w:t>
      </w:r>
      <w:r w:rsidRPr="0017497B">
        <w:rPr>
          <w:i/>
          <w:color w:val="273239"/>
          <w:spacing w:val="2"/>
          <w:sz w:val="28"/>
          <w:szCs w:val="28"/>
        </w:rPr>
        <w:t xml:space="preserve"> </w:t>
      </w:r>
      <w:r w:rsidRPr="0017497B">
        <w:rPr>
          <w:rStyle w:val="HTMLCode"/>
          <w:rFonts w:ascii="Times New Roman" w:hAnsi="Times New Roman" w:cs="Times New Roman"/>
          <w:i/>
          <w:color w:val="273239"/>
          <w:spacing w:val="2"/>
          <w:sz w:val="28"/>
          <w:szCs w:val="28"/>
        </w:rPr>
        <w:t>&gt;Add Employee&lt;/a&gt;</w:t>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   </w:t>
      </w:r>
      <w:r w:rsidR="00C10BB2">
        <w:rPr>
          <w:rStyle w:val="HTMLCode"/>
          <w:rFonts w:ascii="Times New Roman" w:hAnsi="Times New Roman" w:cs="Times New Roman"/>
          <w:i/>
          <w:color w:val="273239"/>
          <w:spacing w:val="2"/>
          <w:sz w:val="28"/>
          <w:szCs w:val="28"/>
        </w:rPr>
        <w:t xml:space="preserve">   </w:t>
      </w:r>
      <w:r w:rsidRPr="0017497B">
        <w:rPr>
          <w:rStyle w:val="HTMLCode"/>
          <w:rFonts w:ascii="Times New Roman" w:hAnsi="Times New Roman" w:cs="Times New Roman"/>
          <w:i/>
          <w:color w:val="273239"/>
          <w:spacing w:val="2"/>
          <w:sz w:val="28"/>
          <w:szCs w:val="28"/>
        </w:rPr>
        <w:t> &lt;</w:t>
      </w:r>
      <w:r w:rsidRPr="000665D7">
        <w:rPr>
          <w:rStyle w:val="HTMLCode"/>
          <w:rFonts w:ascii="Times New Roman" w:hAnsi="Times New Roman" w:cs="Times New Roman"/>
          <w:b/>
          <w:i/>
          <w:color w:val="273239"/>
          <w:spacing w:val="2"/>
          <w:sz w:val="28"/>
          <w:szCs w:val="28"/>
        </w:rPr>
        <w:t>table</w:t>
      </w:r>
      <w:r w:rsidRPr="0017497B">
        <w:rPr>
          <w:i/>
          <w:color w:val="273239"/>
          <w:spacing w:val="2"/>
          <w:sz w:val="28"/>
          <w:szCs w:val="28"/>
        </w:rPr>
        <w:t xml:space="preserve"> </w:t>
      </w:r>
      <w:r w:rsidRPr="0017497B">
        <w:rPr>
          <w:rStyle w:val="HTMLCode"/>
          <w:rFonts w:ascii="Times New Roman" w:hAnsi="Times New Roman" w:cs="Times New Roman"/>
          <w:i/>
          <w:color w:val="273239"/>
          <w:spacing w:val="2"/>
          <w:sz w:val="28"/>
          <w:szCs w:val="28"/>
        </w:rPr>
        <w:t>style="width:80%"</w:t>
      </w:r>
      <w:r w:rsidRPr="0017497B">
        <w:rPr>
          <w:i/>
          <w:color w:val="273239"/>
          <w:spacing w:val="2"/>
          <w:sz w:val="28"/>
          <w:szCs w:val="28"/>
        </w:rPr>
        <w:t xml:space="preserve"> </w:t>
      </w:r>
      <w:r w:rsidRPr="0017497B">
        <w:rPr>
          <w:rStyle w:val="HTMLCode"/>
          <w:rFonts w:ascii="Times New Roman" w:hAnsi="Times New Roman" w:cs="Times New Roman"/>
          <w:i/>
          <w:color w:val="273239"/>
          <w:spacing w:val="2"/>
          <w:sz w:val="28"/>
          <w:szCs w:val="28"/>
        </w:rPr>
        <w:t>border="1"</w:t>
      </w:r>
      <w:r w:rsidR="000665D7">
        <w:rPr>
          <w:rStyle w:val="HTMLCode"/>
          <w:rFonts w:ascii="Times New Roman" w:hAnsi="Times New Roman" w:cs="Times New Roman"/>
          <w:i/>
          <w:color w:val="273239"/>
          <w:spacing w:val="2"/>
          <w:sz w:val="28"/>
          <w:szCs w:val="28"/>
        </w:rPr>
        <w:t xml:space="preserve">            </w:t>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      </w:t>
      </w:r>
      <w:r w:rsidR="00C10BB2">
        <w:rPr>
          <w:rStyle w:val="HTMLCode"/>
          <w:rFonts w:ascii="Times New Roman" w:hAnsi="Times New Roman" w:cs="Times New Roman"/>
          <w:i/>
          <w:color w:val="273239"/>
          <w:spacing w:val="2"/>
          <w:sz w:val="28"/>
          <w:szCs w:val="28"/>
        </w:rPr>
        <w:t xml:space="preserve">  </w:t>
      </w:r>
      <w:r w:rsidRPr="0017497B">
        <w:rPr>
          <w:rStyle w:val="HTMLCode"/>
          <w:rFonts w:ascii="Times New Roman" w:hAnsi="Times New Roman" w:cs="Times New Roman"/>
          <w:i/>
          <w:color w:val="273239"/>
          <w:spacing w:val="2"/>
          <w:sz w:val="28"/>
          <w:szCs w:val="28"/>
        </w:rPr>
        <w:t>     class</w:t>
      </w:r>
      <w:r w:rsidRPr="0017497B">
        <w:rPr>
          <w:i/>
          <w:color w:val="273239"/>
          <w:spacing w:val="2"/>
          <w:sz w:val="28"/>
          <w:szCs w:val="28"/>
        </w:rPr>
        <w:t xml:space="preserve"> </w:t>
      </w:r>
      <w:r w:rsidRPr="0017497B">
        <w:rPr>
          <w:rStyle w:val="HTMLCode"/>
          <w:rFonts w:ascii="Times New Roman" w:hAnsi="Times New Roman" w:cs="Times New Roman"/>
          <w:i/>
          <w:color w:val="273239"/>
          <w:spacing w:val="2"/>
          <w:sz w:val="28"/>
          <w:szCs w:val="28"/>
        </w:rPr>
        <w:t>= "table table-striped table-responsive-md"&gt;</w:t>
      </w:r>
      <w:r w:rsidR="000665D7">
        <w:rPr>
          <w:rStyle w:val="HTMLCode"/>
          <w:rFonts w:ascii="Times New Roman" w:hAnsi="Times New Roman" w:cs="Times New Roman"/>
          <w:i/>
          <w:color w:val="273239"/>
          <w:spacing w:val="2"/>
          <w:sz w:val="28"/>
          <w:szCs w:val="28"/>
        </w:rPr>
        <w:t xml:space="preserve"> </w:t>
      </w:r>
      <w:r w:rsidR="000665D7" w:rsidRPr="000665D7">
        <w:rPr>
          <w:rFonts w:ascii="Roboto" w:hAnsi="Roboto"/>
          <w:b/>
          <w:color w:val="666666"/>
          <w:shd w:val="clear" w:color="auto" w:fill="FFFFFF"/>
        </w:rPr>
        <w:t>&lt;!—</w:t>
      </w:r>
      <w:r w:rsidR="000665D7" w:rsidRPr="000665D7">
        <w:rPr>
          <w:rStyle w:val="HTMLCode"/>
          <w:rFonts w:ascii="Times New Roman" w:hAnsi="Times New Roman" w:cs="Times New Roman"/>
          <w:b/>
          <w:i/>
          <w:color w:val="273239"/>
          <w:spacing w:val="2"/>
          <w:sz w:val="28"/>
          <w:szCs w:val="28"/>
        </w:rPr>
        <w:t xml:space="preserve"> </w:t>
      </w:r>
      <w:r w:rsidR="000665D7" w:rsidRPr="000665D7">
        <w:rPr>
          <w:b/>
        </w:rPr>
        <w:t xml:space="preserve">Tabel HTML </w:t>
      </w:r>
      <w:r w:rsidR="000665D7" w:rsidRPr="000665D7">
        <w:rPr>
          <w:b/>
        </w:rPr>
        <w:sym w:font="Wingdings" w:char="F0E0"/>
      </w:r>
    </w:p>
    <w:p w:rsidR="0017497B" w:rsidRPr="0017497B" w:rsidRDefault="00C10BB2" w:rsidP="0017497B">
      <w:pPr>
        <w:rPr>
          <w:i/>
          <w:color w:val="273239"/>
          <w:spacing w:val="2"/>
          <w:sz w:val="28"/>
          <w:szCs w:val="28"/>
        </w:rPr>
      </w:pPr>
      <w:r>
        <w:rPr>
          <w:rStyle w:val="HTMLCode"/>
          <w:rFonts w:ascii="Times New Roman" w:hAnsi="Times New Roman" w:cs="Times New Roman"/>
          <w:i/>
          <w:color w:val="273239"/>
          <w:spacing w:val="2"/>
          <w:sz w:val="28"/>
          <w:szCs w:val="28"/>
        </w:rPr>
        <w:t xml:space="preserve">         </w:t>
      </w:r>
      <w:r w:rsidR="0017497B" w:rsidRPr="0017497B">
        <w:rPr>
          <w:rStyle w:val="HTMLCode"/>
          <w:rFonts w:ascii="Times New Roman" w:hAnsi="Times New Roman" w:cs="Times New Roman"/>
          <w:i/>
          <w:color w:val="273239"/>
          <w:spacing w:val="2"/>
          <w:sz w:val="28"/>
          <w:szCs w:val="28"/>
        </w:rPr>
        <w:t>   &lt;thead&gt;</w:t>
      </w:r>
      <w:r w:rsidR="000665D7">
        <w:rPr>
          <w:rStyle w:val="HTMLCode"/>
          <w:rFonts w:ascii="Times New Roman" w:hAnsi="Times New Roman" w:cs="Times New Roman"/>
          <w:i/>
          <w:color w:val="273239"/>
          <w:spacing w:val="2"/>
          <w:sz w:val="28"/>
          <w:szCs w:val="28"/>
        </w:rPr>
        <w:t xml:space="preserve">                                                       &lt;!-- </w:t>
      </w:r>
      <w:r w:rsidR="000665D7">
        <w:t>Defineşte titlul tabelului</w:t>
      </w:r>
      <w:r w:rsidR="000665D7">
        <w:t xml:space="preserve"> </w:t>
      </w:r>
      <w:r w:rsidR="000665D7">
        <w:sym w:font="Wingdings" w:char="F0E0"/>
      </w:r>
    </w:p>
    <w:p w:rsidR="0017497B" w:rsidRPr="0017497B" w:rsidRDefault="00C10BB2" w:rsidP="0017497B">
      <w:pPr>
        <w:rPr>
          <w:i/>
          <w:color w:val="273239"/>
          <w:spacing w:val="2"/>
          <w:sz w:val="28"/>
          <w:szCs w:val="28"/>
        </w:rPr>
      </w:pPr>
      <w:r>
        <w:rPr>
          <w:rStyle w:val="HTMLCode"/>
          <w:rFonts w:ascii="Times New Roman" w:hAnsi="Times New Roman" w:cs="Times New Roman"/>
          <w:i/>
          <w:color w:val="273239"/>
          <w:spacing w:val="2"/>
          <w:sz w:val="28"/>
          <w:szCs w:val="28"/>
        </w:rPr>
        <w:t xml:space="preserve">              </w:t>
      </w:r>
      <w:r w:rsidR="0017497B" w:rsidRPr="0017497B">
        <w:rPr>
          <w:rStyle w:val="HTMLCode"/>
          <w:rFonts w:ascii="Times New Roman" w:hAnsi="Times New Roman" w:cs="Times New Roman"/>
          <w:i/>
          <w:color w:val="273239"/>
          <w:spacing w:val="2"/>
          <w:sz w:val="28"/>
          <w:szCs w:val="28"/>
        </w:rPr>
        <w:t>  &lt;tr&gt;</w:t>
      </w:r>
      <w:r>
        <w:rPr>
          <w:rStyle w:val="HTMLCode"/>
          <w:rFonts w:ascii="Times New Roman" w:hAnsi="Times New Roman" w:cs="Times New Roman"/>
          <w:i/>
          <w:color w:val="273239"/>
          <w:spacing w:val="2"/>
          <w:sz w:val="28"/>
          <w:szCs w:val="28"/>
        </w:rPr>
        <w:t xml:space="preserve">   </w:t>
      </w:r>
      <w:r w:rsidR="000665D7">
        <w:rPr>
          <w:rStyle w:val="HTMLCode"/>
          <w:rFonts w:ascii="Times New Roman" w:hAnsi="Times New Roman" w:cs="Times New Roman"/>
          <w:i/>
          <w:color w:val="273239"/>
          <w:spacing w:val="2"/>
          <w:sz w:val="28"/>
          <w:szCs w:val="28"/>
        </w:rPr>
        <w:t xml:space="preserve">                                                             </w:t>
      </w:r>
      <w:r>
        <w:rPr>
          <w:rFonts w:ascii="Roboto" w:hAnsi="Roboto"/>
          <w:color w:val="666666"/>
          <w:shd w:val="clear" w:color="auto" w:fill="FFFFFF"/>
        </w:rPr>
        <w:t>&lt;!—</w:t>
      </w:r>
      <w:r>
        <w:rPr>
          <w:rStyle w:val="HTMLCode"/>
          <w:rFonts w:ascii="Times New Roman" w:hAnsi="Times New Roman" w:cs="Times New Roman"/>
          <w:i/>
          <w:color w:val="273239"/>
          <w:spacing w:val="2"/>
          <w:sz w:val="28"/>
          <w:szCs w:val="28"/>
        </w:rPr>
        <w:t xml:space="preserve">  </w:t>
      </w:r>
      <w:r>
        <w:t>Linie de tabel</w:t>
      </w:r>
      <w:r>
        <w:t xml:space="preserve"> </w:t>
      </w:r>
      <w:r>
        <w:sym w:font="Wingdings" w:char="F0E0"/>
      </w:r>
    </w:p>
    <w:p w:rsidR="0017497B" w:rsidRPr="0017497B" w:rsidRDefault="00C10BB2" w:rsidP="0017497B">
      <w:pPr>
        <w:rPr>
          <w:i/>
          <w:color w:val="273239"/>
          <w:spacing w:val="2"/>
          <w:sz w:val="28"/>
          <w:szCs w:val="28"/>
        </w:rPr>
      </w:pPr>
      <w:r>
        <w:rPr>
          <w:rStyle w:val="HTMLCode"/>
          <w:rFonts w:ascii="Times New Roman" w:hAnsi="Times New Roman" w:cs="Times New Roman"/>
          <w:i/>
          <w:color w:val="273239"/>
          <w:spacing w:val="2"/>
          <w:sz w:val="28"/>
          <w:szCs w:val="28"/>
        </w:rPr>
        <w:t xml:space="preserve">                 </w:t>
      </w:r>
      <w:r w:rsidR="0017497B" w:rsidRPr="0017497B">
        <w:rPr>
          <w:rStyle w:val="HTMLCode"/>
          <w:rFonts w:ascii="Times New Roman" w:hAnsi="Times New Roman" w:cs="Times New Roman"/>
          <w:i/>
          <w:color w:val="273239"/>
          <w:spacing w:val="2"/>
          <w:sz w:val="28"/>
          <w:szCs w:val="28"/>
        </w:rPr>
        <w:t>    &lt;</w:t>
      </w:r>
      <w:r w:rsidR="0017497B" w:rsidRPr="0017497B">
        <w:rPr>
          <w:rStyle w:val="HTMLCode"/>
          <w:rFonts w:ascii="Times New Roman" w:hAnsi="Times New Roman" w:cs="Times New Roman"/>
          <w:i/>
          <w:color w:val="FF0000"/>
          <w:spacing w:val="2"/>
          <w:sz w:val="28"/>
          <w:szCs w:val="28"/>
        </w:rPr>
        <w:t>th</w:t>
      </w:r>
      <w:r w:rsidR="0017497B" w:rsidRPr="0017497B">
        <w:rPr>
          <w:rStyle w:val="HTMLCode"/>
          <w:rFonts w:ascii="Times New Roman" w:hAnsi="Times New Roman" w:cs="Times New Roman"/>
          <w:i/>
          <w:color w:val="273239"/>
          <w:spacing w:val="2"/>
          <w:sz w:val="28"/>
          <w:szCs w:val="28"/>
        </w:rPr>
        <w:t>&gt;Name&lt;/</w:t>
      </w:r>
      <w:r w:rsidR="0017497B" w:rsidRPr="0017497B">
        <w:rPr>
          <w:rStyle w:val="HTMLCode"/>
          <w:rFonts w:ascii="Times New Roman" w:hAnsi="Times New Roman" w:cs="Times New Roman"/>
          <w:i/>
          <w:color w:val="FF0000"/>
          <w:spacing w:val="2"/>
          <w:sz w:val="28"/>
          <w:szCs w:val="28"/>
        </w:rPr>
        <w:t>th</w:t>
      </w:r>
      <w:r w:rsidR="0017497B" w:rsidRPr="0017497B">
        <w:rPr>
          <w:rStyle w:val="HTMLCode"/>
          <w:rFonts w:ascii="Times New Roman" w:hAnsi="Times New Roman" w:cs="Times New Roman"/>
          <w:i/>
          <w:color w:val="273239"/>
          <w:spacing w:val="2"/>
          <w:sz w:val="28"/>
          <w:szCs w:val="28"/>
        </w:rPr>
        <w:t>&gt;</w:t>
      </w:r>
      <w:r w:rsidR="00764A33">
        <w:rPr>
          <w:rStyle w:val="HTMLCode"/>
          <w:rFonts w:ascii="Times New Roman" w:hAnsi="Times New Roman" w:cs="Times New Roman"/>
          <w:i/>
          <w:color w:val="273239"/>
          <w:spacing w:val="2"/>
          <w:sz w:val="28"/>
          <w:szCs w:val="28"/>
        </w:rPr>
        <w:t xml:space="preserve">                                             </w:t>
      </w:r>
      <w:r w:rsidR="00764A33">
        <w:rPr>
          <w:rStyle w:val="HTMLCode"/>
          <w:rFonts w:ascii="Times New Roman" w:hAnsi="Times New Roman" w:cs="Times New Roman"/>
          <w:i/>
          <w:color w:val="273239"/>
          <w:spacing w:val="2"/>
          <w:sz w:val="28"/>
          <w:szCs w:val="28"/>
        </w:rPr>
        <w:t>&lt;!--</w:t>
      </w:r>
      <w:r w:rsidR="00764A33" w:rsidRPr="000665D7">
        <w:t xml:space="preserve"> </w:t>
      </w:r>
      <w:r w:rsidR="00764A33">
        <w:t xml:space="preserve">Celula </w:t>
      </w:r>
      <w:r w:rsidR="00764A33">
        <w:t>header</w:t>
      </w:r>
      <w:r w:rsidR="00764A33">
        <w:t xml:space="preserve"> tabel&gt;</w:t>
      </w:r>
    </w:p>
    <w:p w:rsidR="00764A33" w:rsidRPr="0017497B" w:rsidRDefault="00C10BB2" w:rsidP="00764A33">
      <w:pPr>
        <w:rPr>
          <w:i/>
          <w:color w:val="273239"/>
          <w:spacing w:val="2"/>
          <w:sz w:val="28"/>
          <w:szCs w:val="28"/>
        </w:rPr>
      </w:pPr>
      <w:r>
        <w:rPr>
          <w:rStyle w:val="HTMLCode"/>
          <w:rFonts w:ascii="Times New Roman" w:hAnsi="Times New Roman" w:cs="Times New Roman"/>
          <w:i/>
          <w:color w:val="273239"/>
          <w:spacing w:val="2"/>
          <w:sz w:val="28"/>
          <w:szCs w:val="28"/>
        </w:rPr>
        <w:t xml:space="preserve">                 </w:t>
      </w:r>
      <w:r w:rsidR="0017497B" w:rsidRPr="0017497B">
        <w:rPr>
          <w:rStyle w:val="HTMLCode"/>
          <w:rFonts w:ascii="Times New Roman" w:hAnsi="Times New Roman" w:cs="Times New Roman"/>
          <w:i/>
          <w:color w:val="273239"/>
          <w:spacing w:val="2"/>
          <w:sz w:val="28"/>
          <w:szCs w:val="28"/>
        </w:rPr>
        <w:t>    &lt;</w:t>
      </w:r>
      <w:r w:rsidR="0017497B" w:rsidRPr="0017497B">
        <w:rPr>
          <w:rStyle w:val="HTMLCode"/>
          <w:rFonts w:ascii="Times New Roman" w:hAnsi="Times New Roman" w:cs="Times New Roman"/>
          <w:i/>
          <w:color w:val="FF0000"/>
          <w:spacing w:val="2"/>
          <w:sz w:val="28"/>
          <w:szCs w:val="28"/>
        </w:rPr>
        <w:t>th</w:t>
      </w:r>
      <w:r w:rsidR="0017497B" w:rsidRPr="0017497B">
        <w:rPr>
          <w:rStyle w:val="HTMLCode"/>
          <w:rFonts w:ascii="Times New Roman" w:hAnsi="Times New Roman" w:cs="Times New Roman"/>
          <w:i/>
          <w:color w:val="273239"/>
          <w:spacing w:val="2"/>
          <w:sz w:val="28"/>
          <w:szCs w:val="28"/>
        </w:rPr>
        <w:t>&gt;Email&lt;/</w:t>
      </w:r>
      <w:r w:rsidR="0017497B" w:rsidRPr="0017497B">
        <w:rPr>
          <w:rStyle w:val="HTMLCode"/>
          <w:rFonts w:ascii="Times New Roman" w:hAnsi="Times New Roman" w:cs="Times New Roman"/>
          <w:i/>
          <w:color w:val="FF0000"/>
          <w:spacing w:val="2"/>
          <w:sz w:val="28"/>
          <w:szCs w:val="28"/>
        </w:rPr>
        <w:t>th</w:t>
      </w:r>
      <w:r w:rsidR="0017497B" w:rsidRPr="0017497B">
        <w:rPr>
          <w:rStyle w:val="HTMLCode"/>
          <w:rFonts w:ascii="Times New Roman" w:hAnsi="Times New Roman" w:cs="Times New Roman"/>
          <w:i/>
          <w:color w:val="273239"/>
          <w:spacing w:val="2"/>
          <w:sz w:val="28"/>
          <w:szCs w:val="28"/>
        </w:rPr>
        <w:t>&gt;</w:t>
      </w:r>
      <w:r w:rsidR="00764A33">
        <w:rPr>
          <w:rStyle w:val="HTMLCode"/>
          <w:rFonts w:ascii="Times New Roman" w:hAnsi="Times New Roman" w:cs="Times New Roman"/>
          <w:i/>
          <w:color w:val="273239"/>
          <w:spacing w:val="2"/>
          <w:sz w:val="28"/>
          <w:szCs w:val="28"/>
        </w:rPr>
        <w:t xml:space="preserve"> </w:t>
      </w:r>
      <w:r w:rsidR="00764A33">
        <w:rPr>
          <w:rStyle w:val="HTMLCode"/>
          <w:rFonts w:ascii="Times New Roman" w:hAnsi="Times New Roman" w:cs="Times New Roman"/>
          <w:i/>
          <w:color w:val="273239"/>
          <w:spacing w:val="2"/>
          <w:sz w:val="28"/>
          <w:szCs w:val="28"/>
        </w:rPr>
        <w:t xml:space="preserve">                                           </w:t>
      </w:r>
      <w:r w:rsidR="00764A33">
        <w:rPr>
          <w:rStyle w:val="HTMLCode"/>
          <w:rFonts w:ascii="Times New Roman" w:hAnsi="Times New Roman" w:cs="Times New Roman"/>
          <w:i/>
          <w:color w:val="273239"/>
          <w:spacing w:val="2"/>
          <w:sz w:val="28"/>
          <w:szCs w:val="28"/>
        </w:rPr>
        <w:t xml:space="preserve"> &lt;!--</w:t>
      </w:r>
      <w:r w:rsidR="00764A33" w:rsidRPr="000665D7">
        <w:t xml:space="preserve"> </w:t>
      </w:r>
      <w:r w:rsidR="00764A33">
        <w:t>Celula header tabel&gt;</w:t>
      </w:r>
    </w:p>
    <w:p w:rsidR="00764A33" w:rsidRPr="0017497B" w:rsidRDefault="00C10BB2" w:rsidP="00764A33">
      <w:pPr>
        <w:rPr>
          <w:i/>
          <w:color w:val="273239"/>
          <w:spacing w:val="2"/>
          <w:sz w:val="28"/>
          <w:szCs w:val="28"/>
        </w:rPr>
      </w:pPr>
      <w:r>
        <w:rPr>
          <w:rStyle w:val="HTMLCode"/>
          <w:rFonts w:ascii="Times New Roman" w:hAnsi="Times New Roman" w:cs="Times New Roman"/>
          <w:i/>
          <w:color w:val="273239"/>
          <w:spacing w:val="2"/>
          <w:sz w:val="28"/>
          <w:szCs w:val="28"/>
        </w:rPr>
        <w:t xml:space="preserve">                </w:t>
      </w:r>
      <w:r w:rsidR="0017497B" w:rsidRPr="0017497B">
        <w:rPr>
          <w:rStyle w:val="HTMLCode"/>
          <w:rFonts w:ascii="Times New Roman" w:hAnsi="Times New Roman" w:cs="Times New Roman"/>
          <w:i/>
          <w:color w:val="273239"/>
          <w:spacing w:val="2"/>
          <w:sz w:val="28"/>
          <w:szCs w:val="28"/>
        </w:rPr>
        <w:t> </w:t>
      </w:r>
      <w:r>
        <w:rPr>
          <w:rStyle w:val="HTMLCode"/>
          <w:rFonts w:ascii="Times New Roman" w:hAnsi="Times New Roman" w:cs="Times New Roman"/>
          <w:i/>
          <w:color w:val="273239"/>
          <w:spacing w:val="2"/>
          <w:sz w:val="28"/>
          <w:szCs w:val="28"/>
        </w:rPr>
        <w:t xml:space="preserve"> </w:t>
      </w:r>
      <w:r w:rsidR="0017497B" w:rsidRPr="0017497B">
        <w:rPr>
          <w:rStyle w:val="HTMLCode"/>
          <w:rFonts w:ascii="Times New Roman" w:hAnsi="Times New Roman" w:cs="Times New Roman"/>
          <w:i/>
          <w:color w:val="273239"/>
          <w:spacing w:val="2"/>
          <w:sz w:val="28"/>
          <w:szCs w:val="28"/>
        </w:rPr>
        <w:t>   &lt;</w:t>
      </w:r>
      <w:r w:rsidR="0017497B" w:rsidRPr="0017497B">
        <w:rPr>
          <w:rStyle w:val="HTMLCode"/>
          <w:rFonts w:ascii="Times New Roman" w:hAnsi="Times New Roman" w:cs="Times New Roman"/>
          <w:i/>
          <w:color w:val="FF0000"/>
          <w:spacing w:val="2"/>
          <w:sz w:val="28"/>
          <w:szCs w:val="28"/>
        </w:rPr>
        <w:t>th</w:t>
      </w:r>
      <w:r w:rsidR="0017497B" w:rsidRPr="0017497B">
        <w:rPr>
          <w:rStyle w:val="HTMLCode"/>
          <w:rFonts w:ascii="Times New Roman" w:hAnsi="Times New Roman" w:cs="Times New Roman"/>
          <w:i/>
          <w:color w:val="273239"/>
          <w:spacing w:val="2"/>
          <w:sz w:val="28"/>
          <w:szCs w:val="28"/>
        </w:rPr>
        <w:t>&gt;Action&lt;/</w:t>
      </w:r>
      <w:r w:rsidR="0017497B" w:rsidRPr="0017497B">
        <w:rPr>
          <w:rStyle w:val="HTMLCode"/>
          <w:rFonts w:ascii="Times New Roman" w:hAnsi="Times New Roman" w:cs="Times New Roman"/>
          <w:i/>
          <w:color w:val="FF0000"/>
          <w:spacing w:val="2"/>
          <w:sz w:val="28"/>
          <w:szCs w:val="28"/>
        </w:rPr>
        <w:t>th</w:t>
      </w:r>
      <w:r w:rsidR="0017497B" w:rsidRPr="0017497B">
        <w:rPr>
          <w:rStyle w:val="HTMLCode"/>
          <w:rFonts w:ascii="Times New Roman" w:hAnsi="Times New Roman" w:cs="Times New Roman"/>
          <w:i/>
          <w:color w:val="273239"/>
          <w:spacing w:val="2"/>
          <w:sz w:val="28"/>
          <w:szCs w:val="28"/>
        </w:rPr>
        <w:t>&gt;</w:t>
      </w:r>
      <w:r w:rsidR="00764A33">
        <w:rPr>
          <w:rStyle w:val="HTMLCode"/>
          <w:rFonts w:ascii="Times New Roman" w:hAnsi="Times New Roman" w:cs="Times New Roman"/>
          <w:i/>
          <w:color w:val="273239"/>
          <w:spacing w:val="2"/>
          <w:sz w:val="28"/>
          <w:szCs w:val="28"/>
        </w:rPr>
        <w:t xml:space="preserve">                                          </w:t>
      </w:r>
      <w:r w:rsidR="00764A33">
        <w:rPr>
          <w:rStyle w:val="HTMLCode"/>
          <w:rFonts w:ascii="Times New Roman" w:hAnsi="Times New Roman" w:cs="Times New Roman"/>
          <w:i/>
          <w:color w:val="273239"/>
          <w:spacing w:val="2"/>
          <w:sz w:val="28"/>
          <w:szCs w:val="28"/>
        </w:rPr>
        <w:t xml:space="preserve">  &lt;!--</w:t>
      </w:r>
      <w:r w:rsidR="00764A33" w:rsidRPr="000665D7">
        <w:t xml:space="preserve"> </w:t>
      </w:r>
      <w:r w:rsidR="00764A33">
        <w:t>Celula header tabel&gt;</w:t>
      </w:r>
    </w:p>
    <w:p w:rsidR="0017497B" w:rsidRPr="0017497B" w:rsidRDefault="00C10BB2" w:rsidP="0017497B">
      <w:pPr>
        <w:rPr>
          <w:i/>
          <w:color w:val="273239"/>
          <w:spacing w:val="2"/>
          <w:sz w:val="28"/>
          <w:szCs w:val="28"/>
        </w:rPr>
      </w:pPr>
      <w:r>
        <w:rPr>
          <w:rStyle w:val="HTMLCode"/>
          <w:rFonts w:ascii="Times New Roman" w:hAnsi="Times New Roman" w:cs="Times New Roman"/>
          <w:i/>
          <w:color w:val="273239"/>
          <w:spacing w:val="2"/>
          <w:sz w:val="28"/>
          <w:szCs w:val="28"/>
        </w:rPr>
        <w:t xml:space="preserve">              </w:t>
      </w:r>
      <w:r w:rsidR="0017497B" w:rsidRPr="0017497B">
        <w:rPr>
          <w:rStyle w:val="HTMLCode"/>
          <w:rFonts w:ascii="Times New Roman" w:hAnsi="Times New Roman" w:cs="Times New Roman"/>
          <w:i/>
          <w:color w:val="273239"/>
          <w:spacing w:val="2"/>
          <w:sz w:val="28"/>
          <w:szCs w:val="28"/>
        </w:rPr>
        <w:t>  &lt;/tr&gt;</w:t>
      </w:r>
      <w:r w:rsidR="000665D7">
        <w:rPr>
          <w:rStyle w:val="HTMLCode"/>
          <w:rFonts w:ascii="Times New Roman" w:hAnsi="Times New Roman" w:cs="Times New Roman"/>
          <w:i/>
          <w:color w:val="273239"/>
          <w:spacing w:val="2"/>
          <w:sz w:val="28"/>
          <w:szCs w:val="28"/>
        </w:rPr>
        <w:t xml:space="preserve">                                                                </w:t>
      </w:r>
      <w:r>
        <w:rPr>
          <w:rFonts w:ascii="Roboto" w:hAnsi="Roboto"/>
          <w:color w:val="666666"/>
          <w:shd w:val="clear" w:color="auto" w:fill="FFFFFF"/>
        </w:rPr>
        <w:t>&lt;!—</w:t>
      </w:r>
      <w:r>
        <w:rPr>
          <w:rStyle w:val="HTMLCode"/>
          <w:rFonts w:ascii="Times New Roman" w:hAnsi="Times New Roman" w:cs="Times New Roman"/>
          <w:i/>
          <w:color w:val="273239"/>
          <w:spacing w:val="2"/>
          <w:sz w:val="28"/>
          <w:szCs w:val="28"/>
        </w:rPr>
        <w:t xml:space="preserve">  </w:t>
      </w:r>
      <w:r>
        <w:t>Linie de tabel</w:t>
      </w:r>
      <w:r>
        <w:t xml:space="preserve"> </w:t>
      </w:r>
      <w:r>
        <w:sym w:font="Wingdings" w:char="F0E0"/>
      </w:r>
    </w:p>
    <w:p w:rsidR="000665D7" w:rsidRPr="0017497B" w:rsidRDefault="00C10BB2" w:rsidP="000665D7">
      <w:pPr>
        <w:rPr>
          <w:i/>
          <w:color w:val="273239"/>
          <w:spacing w:val="2"/>
          <w:sz w:val="28"/>
          <w:szCs w:val="28"/>
        </w:rPr>
      </w:pPr>
      <w:r>
        <w:rPr>
          <w:rStyle w:val="HTMLCode"/>
          <w:rFonts w:ascii="Times New Roman" w:hAnsi="Times New Roman" w:cs="Times New Roman"/>
          <w:i/>
          <w:color w:val="273239"/>
          <w:spacing w:val="2"/>
          <w:sz w:val="28"/>
          <w:szCs w:val="28"/>
        </w:rPr>
        <w:t xml:space="preserve">         </w:t>
      </w:r>
      <w:r w:rsidR="0017497B" w:rsidRPr="0017497B">
        <w:rPr>
          <w:rStyle w:val="HTMLCode"/>
          <w:rFonts w:ascii="Times New Roman" w:hAnsi="Times New Roman" w:cs="Times New Roman"/>
          <w:i/>
          <w:color w:val="273239"/>
          <w:spacing w:val="2"/>
          <w:sz w:val="28"/>
          <w:szCs w:val="28"/>
        </w:rPr>
        <w:t>  &lt;/thead&gt;</w:t>
      </w:r>
      <w:r w:rsidR="000665D7">
        <w:rPr>
          <w:rStyle w:val="HTMLCode"/>
          <w:rFonts w:ascii="Times New Roman" w:hAnsi="Times New Roman" w:cs="Times New Roman"/>
          <w:i/>
          <w:color w:val="273239"/>
          <w:spacing w:val="2"/>
          <w:sz w:val="28"/>
          <w:szCs w:val="28"/>
        </w:rPr>
        <w:t xml:space="preserve"> </w:t>
      </w:r>
      <w:r w:rsidR="000665D7">
        <w:rPr>
          <w:rStyle w:val="HTMLCode"/>
          <w:rFonts w:ascii="Times New Roman" w:hAnsi="Times New Roman" w:cs="Times New Roman"/>
          <w:i/>
          <w:color w:val="273239"/>
          <w:spacing w:val="2"/>
          <w:sz w:val="28"/>
          <w:szCs w:val="28"/>
        </w:rPr>
        <w:t xml:space="preserve">  </w:t>
      </w:r>
      <w:r w:rsidR="000665D7">
        <w:rPr>
          <w:rStyle w:val="HTMLCode"/>
          <w:rFonts w:ascii="Times New Roman" w:hAnsi="Times New Roman" w:cs="Times New Roman"/>
          <w:i/>
          <w:color w:val="273239"/>
          <w:spacing w:val="2"/>
          <w:sz w:val="28"/>
          <w:szCs w:val="28"/>
        </w:rPr>
        <w:t xml:space="preserve">                                            </w:t>
      </w:r>
      <w:r w:rsidR="000665D7">
        <w:rPr>
          <w:rStyle w:val="HTMLCode"/>
          <w:rFonts w:ascii="Times New Roman" w:hAnsi="Times New Roman" w:cs="Times New Roman"/>
          <w:i/>
          <w:color w:val="273239"/>
          <w:spacing w:val="2"/>
          <w:sz w:val="28"/>
          <w:szCs w:val="28"/>
        </w:rPr>
        <w:t xml:space="preserve">  </w:t>
      </w:r>
      <w:r w:rsidR="000665D7">
        <w:rPr>
          <w:rStyle w:val="HTMLCode"/>
          <w:rFonts w:ascii="Times New Roman" w:hAnsi="Times New Roman" w:cs="Times New Roman"/>
          <w:i/>
          <w:color w:val="273239"/>
          <w:spacing w:val="2"/>
          <w:sz w:val="28"/>
          <w:szCs w:val="28"/>
        </w:rPr>
        <w:t xml:space="preserve">      </w:t>
      </w:r>
      <w:r w:rsidR="000665D7">
        <w:rPr>
          <w:rStyle w:val="HTMLCode"/>
          <w:rFonts w:ascii="Times New Roman" w:hAnsi="Times New Roman" w:cs="Times New Roman"/>
          <w:i/>
          <w:color w:val="273239"/>
          <w:spacing w:val="2"/>
          <w:sz w:val="28"/>
          <w:szCs w:val="28"/>
        </w:rPr>
        <w:t xml:space="preserve"> &lt;!-- </w:t>
      </w:r>
      <w:r w:rsidR="000665D7">
        <w:t xml:space="preserve">Defineşte titlul tabelului </w:t>
      </w:r>
      <w:r w:rsidR="000665D7">
        <w:sym w:font="Wingdings" w:char="F0E0"/>
      </w:r>
    </w:p>
    <w:p w:rsidR="0017497B" w:rsidRDefault="00C10BB2" w:rsidP="0017497B">
      <w:pPr>
        <w:rPr>
          <w:rFonts w:ascii="Roboto" w:hAnsi="Roboto"/>
          <w:color w:val="666666"/>
          <w:shd w:val="clear" w:color="auto" w:fill="FFFFFF"/>
        </w:rPr>
      </w:pPr>
      <w:r>
        <w:rPr>
          <w:rStyle w:val="HTMLCode"/>
          <w:rFonts w:ascii="Times New Roman" w:hAnsi="Times New Roman" w:cs="Times New Roman"/>
          <w:i/>
          <w:color w:val="273239"/>
          <w:spacing w:val="2"/>
          <w:sz w:val="28"/>
          <w:szCs w:val="28"/>
        </w:rPr>
        <w:t xml:space="preserve">         </w:t>
      </w:r>
      <w:r w:rsidR="0017497B" w:rsidRPr="0017497B">
        <w:rPr>
          <w:rStyle w:val="HTMLCode"/>
          <w:rFonts w:ascii="Times New Roman" w:hAnsi="Times New Roman" w:cs="Times New Roman"/>
          <w:i/>
          <w:color w:val="273239"/>
          <w:spacing w:val="2"/>
          <w:sz w:val="28"/>
          <w:szCs w:val="28"/>
        </w:rPr>
        <w:t>  &lt;tbody&gt;</w:t>
      </w:r>
      <w:r w:rsidR="000665D7">
        <w:rPr>
          <w:rStyle w:val="HTMLCode"/>
          <w:rFonts w:ascii="Times New Roman" w:hAnsi="Times New Roman" w:cs="Times New Roman"/>
          <w:i/>
          <w:color w:val="273239"/>
          <w:spacing w:val="2"/>
          <w:sz w:val="28"/>
          <w:szCs w:val="28"/>
        </w:rPr>
        <w:t xml:space="preserve">                                                      </w:t>
      </w:r>
      <w:r w:rsidR="0017497B">
        <w:rPr>
          <w:rStyle w:val="HTMLCode"/>
          <w:rFonts w:ascii="Times New Roman" w:hAnsi="Times New Roman" w:cs="Times New Roman"/>
          <w:i/>
          <w:color w:val="273239"/>
          <w:spacing w:val="2"/>
          <w:sz w:val="28"/>
          <w:szCs w:val="28"/>
        </w:rPr>
        <w:t xml:space="preserve">   </w:t>
      </w:r>
      <w:r w:rsidR="0017497B">
        <w:rPr>
          <w:rFonts w:ascii="Roboto" w:hAnsi="Roboto"/>
          <w:color w:val="666666"/>
          <w:shd w:val="clear" w:color="auto" w:fill="FFFFFF"/>
        </w:rPr>
        <w:t>&lt;!—</w:t>
      </w:r>
      <w:r>
        <w:rPr>
          <w:rFonts w:ascii="Roboto" w:hAnsi="Roboto"/>
          <w:color w:val="666666"/>
          <w:shd w:val="clear" w:color="auto" w:fill="FFFFFF"/>
        </w:rPr>
        <w:t xml:space="preserve"> </w:t>
      </w:r>
      <w:r w:rsidR="0017497B">
        <w:rPr>
          <w:rFonts w:ascii="Roboto" w:hAnsi="Roboto"/>
          <w:color w:val="666666"/>
          <w:shd w:val="clear" w:color="auto" w:fill="FFFFFF"/>
        </w:rPr>
        <w:t>Corpul Tabelului  -&gt;</w:t>
      </w:r>
    </w:p>
    <w:p w:rsidR="0017497B" w:rsidRPr="0017497B" w:rsidRDefault="0017497B" w:rsidP="0017497B">
      <w:pPr>
        <w:rPr>
          <w:i/>
          <w:color w:val="273239"/>
          <w:spacing w:val="2"/>
          <w:sz w:val="28"/>
          <w:szCs w:val="28"/>
        </w:rPr>
      </w:pPr>
      <w:r>
        <w:rPr>
          <w:rFonts w:ascii="Roboto" w:hAnsi="Roboto"/>
          <w:color w:val="666666"/>
          <w:shd w:val="clear" w:color="auto" w:fill="FFFFFF"/>
        </w:rPr>
        <w:t xml:space="preserve">   </w:t>
      </w:r>
      <w:r w:rsidR="00C10BB2">
        <w:rPr>
          <w:rFonts w:ascii="Roboto" w:hAnsi="Roboto"/>
          <w:color w:val="666666"/>
          <w:shd w:val="clear" w:color="auto" w:fill="FFFFFF"/>
        </w:rPr>
        <w:t xml:space="preserve">             </w:t>
      </w:r>
      <w:r>
        <w:rPr>
          <w:rFonts w:ascii="Roboto" w:hAnsi="Roboto"/>
          <w:color w:val="666666"/>
          <w:shd w:val="clear" w:color="auto" w:fill="FFFFFF"/>
        </w:rPr>
        <w:t xml:space="preserve"> </w:t>
      </w:r>
      <w:r w:rsidRPr="0017497B">
        <w:rPr>
          <w:rStyle w:val="HTMLCode"/>
          <w:rFonts w:ascii="Times New Roman" w:hAnsi="Times New Roman" w:cs="Times New Roman"/>
          <w:i/>
          <w:color w:val="273239"/>
          <w:spacing w:val="2"/>
          <w:sz w:val="28"/>
          <w:szCs w:val="28"/>
        </w:rPr>
        <w:t>  </w:t>
      </w:r>
      <w:r w:rsidR="00C10BB2">
        <w:rPr>
          <w:rStyle w:val="HTMLCode"/>
          <w:rFonts w:ascii="Times New Roman" w:hAnsi="Times New Roman" w:cs="Times New Roman"/>
          <w:i/>
          <w:color w:val="273239"/>
          <w:spacing w:val="2"/>
          <w:sz w:val="28"/>
          <w:szCs w:val="28"/>
        </w:rPr>
        <w:t xml:space="preserve"> </w:t>
      </w:r>
      <w:r w:rsidRPr="0017497B">
        <w:rPr>
          <w:rStyle w:val="HTMLCode"/>
          <w:rFonts w:ascii="Times New Roman" w:hAnsi="Times New Roman" w:cs="Times New Roman"/>
          <w:i/>
          <w:color w:val="273239"/>
          <w:spacing w:val="2"/>
          <w:sz w:val="28"/>
          <w:szCs w:val="28"/>
        </w:rPr>
        <w:t>&lt;tr</w:t>
      </w:r>
      <w:r w:rsidRPr="0017497B">
        <w:rPr>
          <w:i/>
          <w:color w:val="273239"/>
          <w:spacing w:val="2"/>
          <w:sz w:val="28"/>
          <w:szCs w:val="28"/>
        </w:rPr>
        <w:t xml:space="preserve"> </w:t>
      </w:r>
      <w:r w:rsidRPr="0017497B">
        <w:rPr>
          <w:rStyle w:val="HTMLCode"/>
          <w:rFonts w:ascii="Times New Roman" w:hAnsi="Times New Roman" w:cs="Times New Roman"/>
          <w:i/>
          <w:color w:val="FF0000"/>
          <w:spacing w:val="2"/>
          <w:sz w:val="28"/>
          <w:szCs w:val="28"/>
        </w:rPr>
        <w:t>th</w:t>
      </w:r>
      <w:r w:rsidRPr="0017497B">
        <w:rPr>
          <w:rStyle w:val="HTMLCode"/>
          <w:rFonts w:ascii="Times New Roman" w:hAnsi="Times New Roman" w:cs="Times New Roman"/>
          <w:i/>
          <w:color w:val="273239"/>
          <w:spacing w:val="2"/>
          <w:sz w:val="28"/>
          <w:szCs w:val="28"/>
        </w:rPr>
        <w:t>:each="employee:${allemplist}"&gt;</w:t>
      </w:r>
      <w:r w:rsidR="000665D7">
        <w:rPr>
          <w:rStyle w:val="HTMLCode"/>
          <w:rFonts w:ascii="Times New Roman" w:hAnsi="Times New Roman" w:cs="Times New Roman"/>
          <w:i/>
          <w:color w:val="273239"/>
          <w:spacing w:val="2"/>
          <w:sz w:val="28"/>
          <w:szCs w:val="28"/>
        </w:rPr>
        <w:t xml:space="preserve">       </w:t>
      </w:r>
      <w:r w:rsidR="00C10BB2">
        <w:rPr>
          <w:rStyle w:val="HTMLCode"/>
          <w:rFonts w:ascii="Times New Roman" w:hAnsi="Times New Roman" w:cs="Times New Roman"/>
          <w:i/>
          <w:color w:val="273239"/>
          <w:spacing w:val="2"/>
          <w:sz w:val="28"/>
          <w:szCs w:val="28"/>
        </w:rPr>
        <w:t xml:space="preserve">  </w:t>
      </w:r>
      <w:r w:rsidR="00C10BB2">
        <w:rPr>
          <w:rFonts w:ascii="Roboto" w:hAnsi="Roboto"/>
          <w:color w:val="666666"/>
          <w:shd w:val="clear" w:color="auto" w:fill="FFFFFF"/>
        </w:rPr>
        <w:t>&lt;!—</w:t>
      </w:r>
      <w:r w:rsidR="00C10BB2">
        <w:rPr>
          <w:rStyle w:val="HTMLCode"/>
          <w:rFonts w:ascii="Times New Roman" w:hAnsi="Times New Roman" w:cs="Times New Roman"/>
          <w:i/>
          <w:color w:val="273239"/>
          <w:spacing w:val="2"/>
          <w:sz w:val="28"/>
          <w:szCs w:val="28"/>
        </w:rPr>
        <w:t xml:space="preserve">  </w:t>
      </w:r>
      <w:r w:rsidR="00C10BB2">
        <w:t xml:space="preserve">Linie de tabel </w:t>
      </w:r>
      <w:r w:rsidR="00C10BB2">
        <w:sym w:font="Wingdings" w:char="F0E0"/>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     </w:t>
      </w:r>
      <w:r w:rsidR="00C10BB2">
        <w:rPr>
          <w:rStyle w:val="HTMLCode"/>
          <w:rFonts w:ascii="Times New Roman" w:hAnsi="Times New Roman" w:cs="Times New Roman"/>
          <w:i/>
          <w:color w:val="273239"/>
          <w:spacing w:val="2"/>
          <w:sz w:val="28"/>
          <w:szCs w:val="28"/>
        </w:rPr>
        <w:t xml:space="preserve">              </w:t>
      </w:r>
      <w:r w:rsidRPr="0017497B">
        <w:rPr>
          <w:rStyle w:val="HTMLCode"/>
          <w:rFonts w:ascii="Times New Roman" w:hAnsi="Times New Roman" w:cs="Times New Roman"/>
          <w:i/>
          <w:color w:val="273239"/>
          <w:spacing w:val="2"/>
          <w:sz w:val="28"/>
          <w:szCs w:val="28"/>
        </w:rPr>
        <w:t>   &lt;td</w:t>
      </w:r>
      <w:r w:rsidRPr="0017497B">
        <w:rPr>
          <w:i/>
          <w:color w:val="273239"/>
          <w:spacing w:val="2"/>
          <w:sz w:val="28"/>
          <w:szCs w:val="28"/>
        </w:rPr>
        <w:t xml:space="preserve"> </w:t>
      </w:r>
      <w:r w:rsidRPr="0017497B">
        <w:rPr>
          <w:rStyle w:val="HTMLCode"/>
          <w:rFonts w:ascii="Times New Roman" w:hAnsi="Times New Roman" w:cs="Times New Roman"/>
          <w:i/>
          <w:color w:val="FF0000"/>
          <w:spacing w:val="2"/>
          <w:sz w:val="28"/>
          <w:szCs w:val="28"/>
        </w:rPr>
        <w:t>th</w:t>
      </w:r>
      <w:r w:rsidRPr="0017497B">
        <w:rPr>
          <w:rStyle w:val="HTMLCode"/>
          <w:rFonts w:ascii="Times New Roman" w:hAnsi="Times New Roman" w:cs="Times New Roman"/>
          <w:i/>
          <w:color w:val="273239"/>
          <w:spacing w:val="2"/>
          <w:sz w:val="28"/>
          <w:szCs w:val="28"/>
        </w:rPr>
        <w:t>:text="${employee.name}"&gt;&lt;/td&gt;</w:t>
      </w:r>
      <w:r w:rsidR="000665D7">
        <w:rPr>
          <w:rStyle w:val="HTMLCode"/>
          <w:rFonts w:ascii="Times New Roman" w:hAnsi="Times New Roman" w:cs="Times New Roman"/>
          <w:i/>
          <w:color w:val="273239"/>
          <w:spacing w:val="2"/>
          <w:sz w:val="28"/>
          <w:szCs w:val="28"/>
        </w:rPr>
        <w:t xml:space="preserve">        &lt;!--</w:t>
      </w:r>
      <w:r w:rsidR="000665D7" w:rsidRPr="000665D7">
        <w:t xml:space="preserve"> </w:t>
      </w:r>
      <w:r w:rsidR="000665D7">
        <w:t>Celula de date a tabelului</w:t>
      </w:r>
      <w:r w:rsidR="000665D7">
        <w:t>&gt;</w:t>
      </w:r>
    </w:p>
    <w:p w:rsidR="000665D7" w:rsidRPr="0017497B" w:rsidRDefault="0017497B" w:rsidP="000665D7">
      <w:pPr>
        <w:rPr>
          <w:i/>
          <w:color w:val="273239"/>
          <w:spacing w:val="2"/>
          <w:sz w:val="28"/>
          <w:szCs w:val="28"/>
        </w:rPr>
      </w:pPr>
      <w:r w:rsidRPr="0017497B">
        <w:rPr>
          <w:rStyle w:val="HTMLCode"/>
          <w:rFonts w:ascii="Times New Roman" w:hAnsi="Times New Roman" w:cs="Times New Roman"/>
          <w:i/>
          <w:color w:val="273239"/>
          <w:spacing w:val="2"/>
          <w:sz w:val="28"/>
          <w:szCs w:val="28"/>
        </w:rPr>
        <w:t>     </w:t>
      </w:r>
      <w:r w:rsidR="00C10BB2">
        <w:rPr>
          <w:rStyle w:val="HTMLCode"/>
          <w:rFonts w:ascii="Times New Roman" w:hAnsi="Times New Roman" w:cs="Times New Roman"/>
          <w:i/>
          <w:color w:val="273239"/>
          <w:spacing w:val="2"/>
          <w:sz w:val="28"/>
          <w:szCs w:val="28"/>
        </w:rPr>
        <w:t xml:space="preserve">             </w:t>
      </w:r>
      <w:r w:rsidRPr="0017497B">
        <w:rPr>
          <w:rStyle w:val="HTMLCode"/>
          <w:rFonts w:ascii="Times New Roman" w:hAnsi="Times New Roman" w:cs="Times New Roman"/>
          <w:i/>
          <w:color w:val="273239"/>
          <w:spacing w:val="2"/>
          <w:sz w:val="28"/>
          <w:szCs w:val="28"/>
        </w:rPr>
        <w:t> </w:t>
      </w:r>
      <w:r w:rsidR="00C10BB2">
        <w:rPr>
          <w:rStyle w:val="HTMLCode"/>
          <w:rFonts w:ascii="Times New Roman" w:hAnsi="Times New Roman" w:cs="Times New Roman"/>
          <w:i/>
          <w:color w:val="273239"/>
          <w:spacing w:val="2"/>
          <w:sz w:val="28"/>
          <w:szCs w:val="28"/>
        </w:rPr>
        <w:t xml:space="preserve"> </w:t>
      </w:r>
      <w:r w:rsidRPr="0017497B">
        <w:rPr>
          <w:rStyle w:val="HTMLCode"/>
          <w:rFonts w:ascii="Times New Roman" w:hAnsi="Times New Roman" w:cs="Times New Roman"/>
          <w:i/>
          <w:color w:val="273239"/>
          <w:spacing w:val="2"/>
          <w:sz w:val="28"/>
          <w:szCs w:val="28"/>
        </w:rPr>
        <w:t>  &lt;td</w:t>
      </w:r>
      <w:r w:rsidRPr="0017497B">
        <w:rPr>
          <w:i/>
          <w:color w:val="273239"/>
          <w:spacing w:val="2"/>
          <w:sz w:val="28"/>
          <w:szCs w:val="28"/>
        </w:rPr>
        <w:t xml:space="preserve"> </w:t>
      </w:r>
      <w:r w:rsidRPr="0017497B">
        <w:rPr>
          <w:rStyle w:val="HTMLCode"/>
          <w:rFonts w:ascii="Times New Roman" w:hAnsi="Times New Roman" w:cs="Times New Roman"/>
          <w:i/>
          <w:color w:val="FF0000"/>
          <w:spacing w:val="2"/>
          <w:sz w:val="28"/>
          <w:szCs w:val="28"/>
        </w:rPr>
        <w:t>th</w:t>
      </w:r>
      <w:r w:rsidRPr="0017497B">
        <w:rPr>
          <w:rStyle w:val="HTMLCode"/>
          <w:rFonts w:ascii="Times New Roman" w:hAnsi="Times New Roman" w:cs="Times New Roman"/>
          <w:i/>
          <w:color w:val="273239"/>
          <w:spacing w:val="2"/>
          <w:sz w:val="28"/>
          <w:szCs w:val="28"/>
        </w:rPr>
        <w:t>:text="${employee.email}"&gt;&lt;/td&gt;</w:t>
      </w:r>
      <w:r w:rsidR="000665D7">
        <w:rPr>
          <w:rStyle w:val="HTMLCode"/>
          <w:rFonts w:ascii="Times New Roman" w:hAnsi="Times New Roman" w:cs="Times New Roman"/>
          <w:i/>
          <w:color w:val="273239"/>
          <w:spacing w:val="2"/>
          <w:sz w:val="28"/>
          <w:szCs w:val="28"/>
        </w:rPr>
        <w:t>&lt;!--</w:t>
      </w:r>
      <w:r w:rsidR="000665D7" w:rsidRPr="000665D7">
        <w:t xml:space="preserve"> </w:t>
      </w:r>
      <w:r w:rsidR="000665D7">
        <w:t>Celula de date a tabelului&gt;</w:t>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        </w:t>
      </w:r>
      <w:r w:rsidR="00C10BB2">
        <w:rPr>
          <w:rStyle w:val="HTMLCode"/>
          <w:rFonts w:ascii="Times New Roman" w:hAnsi="Times New Roman" w:cs="Times New Roman"/>
          <w:i/>
          <w:color w:val="273239"/>
          <w:spacing w:val="2"/>
          <w:sz w:val="28"/>
          <w:szCs w:val="28"/>
        </w:rPr>
        <w:t xml:space="preserve">              </w:t>
      </w:r>
      <w:r w:rsidRPr="0017497B">
        <w:rPr>
          <w:rStyle w:val="HTMLCode"/>
          <w:rFonts w:ascii="Times New Roman" w:hAnsi="Times New Roman" w:cs="Times New Roman"/>
          <w:i/>
          <w:color w:val="273239"/>
          <w:spacing w:val="2"/>
          <w:sz w:val="28"/>
          <w:szCs w:val="28"/>
        </w:rPr>
        <w:t>&lt;td&gt; &lt;a</w:t>
      </w:r>
      <w:r w:rsidRPr="0017497B">
        <w:rPr>
          <w:i/>
          <w:color w:val="273239"/>
          <w:spacing w:val="2"/>
          <w:sz w:val="28"/>
          <w:szCs w:val="28"/>
        </w:rPr>
        <w:t xml:space="preserve"> </w:t>
      </w:r>
      <w:r w:rsidRPr="0017497B">
        <w:rPr>
          <w:rStyle w:val="HTMLCode"/>
          <w:rFonts w:ascii="Times New Roman" w:hAnsi="Times New Roman" w:cs="Times New Roman"/>
          <w:i/>
          <w:color w:val="273239"/>
          <w:spacing w:val="2"/>
          <w:sz w:val="28"/>
          <w:szCs w:val="28"/>
        </w:rPr>
        <w:t>th:href="@{/showFormForUpdate/{id}(id=${employee.id})}"</w:t>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               </w:t>
      </w:r>
      <w:r w:rsidR="00C10BB2">
        <w:rPr>
          <w:rStyle w:val="HTMLCode"/>
          <w:rFonts w:ascii="Times New Roman" w:hAnsi="Times New Roman" w:cs="Times New Roman"/>
          <w:i/>
          <w:color w:val="273239"/>
          <w:spacing w:val="2"/>
          <w:sz w:val="28"/>
          <w:szCs w:val="28"/>
        </w:rPr>
        <w:t xml:space="preserve">               </w:t>
      </w:r>
      <w:r w:rsidRPr="0017497B">
        <w:rPr>
          <w:rStyle w:val="HTMLCode"/>
          <w:rFonts w:ascii="Times New Roman" w:hAnsi="Times New Roman" w:cs="Times New Roman"/>
          <w:i/>
          <w:color w:val="273239"/>
          <w:spacing w:val="2"/>
          <w:sz w:val="28"/>
          <w:szCs w:val="28"/>
        </w:rPr>
        <w:t> class="btn btn-primary"&gt;Update&lt;/a&gt;</w:t>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                </w:t>
      </w:r>
      <w:r w:rsidR="00C10BB2">
        <w:rPr>
          <w:rStyle w:val="HTMLCode"/>
          <w:rFonts w:ascii="Times New Roman" w:hAnsi="Times New Roman" w:cs="Times New Roman"/>
          <w:i/>
          <w:color w:val="273239"/>
          <w:spacing w:val="2"/>
          <w:sz w:val="28"/>
          <w:szCs w:val="28"/>
        </w:rPr>
        <w:t xml:space="preserve">               </w:t>
      </w:r>
      <w:r w:rsidRPr="0017497B">
        <w:rPr>
          <w:rStyle w:val="HTMLCode"/>
          <w:rFonts w:ascii="Times New Roman" w:hAnsi="Times New Roman" w:cs="Times New Roman"/>
          <w:i/>
          <w:color w:val="273239"/>
          <w:spacing w:val="2"/>
          <w:sz w:val="28"/>
          <w:szCs w:val="28"/>
        </w:rPr>
        <w:t>&lt;a</w:t>
      </w:r>
      <w:r w:rsidRPr="0017497B">
        <w:rPr>
          <w:i/>
          <w:color w:val="273239"/>
          <w:spacing w:val="2"/>
          <w:sz w:val="28"/>
          <w:szCs w:val="28"/>
        </w:rPr>
        <w:t xml:space="preserve"> </w:t>
      </w:r>
      <w:r w:rsidRPr="0017497B">
        <w:rPr>
          <w:rStyle w:val="HTMLCode"/>
          <w:rFonts w:ascii="Times New Roman" w:hAnsi="Times New Roman" w:cs="Times New Roman"/>
          <w:i/>
          <w:color w:val="273239"/>
          <w:spacing w:val="2"/>
          <w:sz w:val="28"/>
          <w:szCs w:val="28"/>
        </w:rPr>
        <w:t>th:href="@{/deleteEmployee/{id}(id=${employee.id})}"</w:t>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               </w:t>
      </w:r>
      <w:r w:rsidR="00C10BB2">
        <w:rPr>
          <w:rStyle w:val="HTMLCode"/>
          <w:rFonts w:ascii="Times New Roman" w:hAnsi="Times New Roman" w:cs="Times New Roman"/>
          <w:i/>
          <w:color w:val="273239"/>
          <w:spacing w:val="2"/>
          <w:sz w:val="28"/>
          <w:szCs w:val="28"/>
        </w:rPr>
        <w:t xml:space="preserve">              </w:t>
      </w:r>
      <w:r w:rsidRPr="0017497B">
        <w:rPr>
          <w:rStyle w:val="HTMLCode"/>
          <w:rFonts w:ascii="Times New Roman" w:hAnsi="Times New Roman" w:cs="Times New Roman"/>
          <w:i/>
          <w:color w:val="273239"/>
          <w:spacing w:val="2"/>
          <w:sz w:val="28"/>
          <w:szCs w:val="28"/>
        </w:rPr>
        <w:t> class="btn btn-danger"&gt;Delete&lt;/a&gt;</w:t>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lastRenderedPageBreak/>
        <w:t>    </w:t>
      </w:r>
      <w:r w:rsidR="00C10BB2">
        <w:rPr>
          <w:rStyle w:val="HTMLCode"/>
          <w:rFonts w:ascii="Times New Roman" w:hAnsi="Times New Roman" w:cs="Times New Roman"/>
          <w:i/>
          <w:color w:val="273239"/>
          <w:spacing w:val="2"/>
          <w:sz w:val="28"/>
          <w:szCs w:val="28"/>
        </w:rPr>
        <w:t xml:space="preserve">                   </w:t>
      </w:r>
      <w:r w:rsidRPr="0017497B">
        <w:rPr>
          <w:rStyle w:val="HTMLCode"/>
          <w:rFonts w:ascii="Times New Roman" w:hAnsi="Times New Roman" w:cs="Times New Roman"/>
          <w:i/>
          <w:color w:val="273239"/>
          <w:spacing w:val="2"/>
          <w:sz w:val="28"/>
          <w:szCs w:val="28"/>
        </w:rPr>
        <w:t>&lt;/td&gt;</w:t>
      </w:r>
    </w:p>
    <w:p w:rsidR="000665D7" w:rsidRPr="0017497B" w:rsidRDefault="00C10BB2" w:rsidP="000665D7">
      <w:pPr>
        <w:rPr>
          <w:i/>
          <w:color w:val="273239"/>
          <w:spacing w:val="2"/>
          <w:sz w:val="28"/>
          <w:szCs w:val="28"/>
        </w:rPr>
      </w:pPr>
      <w:r>
        <w:rPr>
          <w:rStyle w:val="HTMLCode"/>
          <w:rFonts w:ascii="Times New Roman" w:hAnsi="Times New Roman" w:cs="Times New Roman"/>
          <w:i/>
          <w:color w:val="273239"/>
          <w:spacing w:val="2"/>
          <w:sz w:val="28"/>
          <w:szCs w:val="28"/>
        </w:rPr>
        <w:t xml:space="preserve">     </w:t>
      </w:r>
      <w:r w:rsidR="0017497B" w:rsidRPr="0017497B">
        <w:rPr>
          <w:rStyle w:val="HTMLCode"/>
          <w:rFonts w:ascii="Times New Roman" w:hAnsi="Times New Roman" w:cs="Times New Roman"/>
          <w:i/>
          <w:color w:val="273239"/>
          <w:spacing w:val="2"/>
          <w:sz w:val="28"/>
          <w:szCs w:val="28"/>
        </w:rPr>
        <w:t>  </w:t>
      </w:r>
      <w:r>
        <w:rPr>
          <w:rStyle w:val="HTMLCode"/>
          <w:rFonts w:ascii="Times New Roman" w:hAnsi="Times New Roman" w:cs="Times New Roman"/>
          <w:i/>
          <w:color w:val="273239"/>
          <w:spacing w:val="2"/>
          <w:sz w:val="28"/>
          <w:szCs w:val="28"/>
        </w:rPr>
        <w:t xml:space="preserve">            </w:t>
      </w:r>
      <w:r w:rsidR="0017497B" w:rsidRPr="0017497B">
        <w:rPr>
          <w:rStyle w:val="HTMLCode"/>
          <w:rFonts w:ascii="Times New Roman" w:hAnsi="Times New Roman" w:cs="Times New Roman"/>
          <w:i/>
          <w:color w:val="273239"/>
          <w:spacing w:val="2"/>
          <w:sz w:val="28"/>
          <w:szCs w:val="28"/>
        </w:rPr>
        <w:t>&lt;/tr&gt;</w:t>
      </w:r>
      <w:r w:rsidR="000665D7">
        <w:rPr>
          <w:rStyle w:val="HTMLCode"/>
          <w:rFonts w:ascii="Times New Roman" w:hAnsi="Times New Roman" w:cs="Times New Roman"/>
          <w:i/>
          <w:color w:val="273239"/>
          <w:spacing w:val="2"/>
          <w:sz w:val="28"/>
          <w:szCs w:val="28"/>
        </w:rPr>
        <w:t xml:space="preserve">                                                              </w:t>
      </w:r>
      <w:r w:rsidR="000665D7">
        <w:rPr>
          <w:rStyle w:val="HTMLCode"/>
          <w:rFonts w:ascii="Times New Roman" w:hAnsi="Times New Roman" w:cs="Times New Roman"/>
          <w:i/>
          <w:color w:val="273239"/>
          <w:spacing w:val="2"/>
          <w:sz w:val="28"/>
          <w:szCs w:val="28"/>
        </w:rPr>
        <w:t xml:space="preserve">  </w:t>
      </w:r>
      <w:r w:rsidR="000665D7">
        <w:rPr>
          <w:rFonts w:ascii="Roboto" w:hAnsi="Roboto"/>
          <w:color w:val="666666"/>
          <w:shd w:val="clear" w:color="auto" w:fill="FFFFFF"/>
        </w:rPr>
        <w:t>&lt;!—</w:t>
      </w:r>
      <w:r w:rsidR="000665D7">
        <w:rPr>
          <w:rStyle w:val="HTMLCode"/>
          <w:rFonts w:ascii="Times New Roman" w:hAnsi="Times New Roman" w:cs="Times New Roman"/>
          <w:i/>
          <w:color w:val="273239"/>
          <w:spacing w:val="2"/>
          <w:sz w:val="28"/>
          <w:szCs w:val="28"/>
        </w:rPr>
        <w:t xml:space="preserve">  </w:t>
      </w:r>
      <w:r w:rsidR="000665D7">
        <w:t xml:space="preserve">Linie de tabel </w:t>
      </w:r>
      <w:r w:rsidR="000665D7">
        <w:sym w:font="Wingdings" w:char="F0E0"/>
      </w:r>
    </w:p>
    <w:p w:rsidR="0017497B" w:rsidRPr="000665D7" w:rsidRDefault="0017497B" w:rsidP="0017497B">
      <w:pPr>
        <w:rPr>
          <w:color w:val="666666"/>
          <w:shd w:val="clear" w:color="auto" w:fill="FFFFFF"/>
        </w:rPr>
      </w:pPr>
      <w:r w:rsidRPr="0017497B">
        <w:rPr>
          <w:rStyle w:val="HTMLCode"/>
          <w:rFonts w:ascii="Times New Roman" w:hAnsi="Times New Roman" w:cs="Times New Roman"/>
          <w:i/>
          <w:color w:val="273239"/>
          <w:spacing w:val="2"/>
          <w:sz w:val="28"/>
          <w:szCs w:val="28"/>
        </w:rPr>
        <w:t> </w:t>
      </w:r>
      <w:r w:rsidR="00C10BB2">
        <w:rPr>
          <w:rStyle w:val="HTMLCode"/>
          <w:rFonts w:ascii="Times New Roman" w:hAnsi="Times New Roman" w:cs="Times New Roman"/>
          <w:i/>
          <w:color w:val="273239"/>
          <w:spacing w:val="2"/>
          <w:sz w:val="28"/>
          <w:szCs w:val="28"/>
        </w:rPr>
        <w:t xml:space="preserve">             </w:t>
      </w:r>
      <w:r w:rsidRPr="0017497B">
        <w:rPr>
          <w:rStyle w:val="HTMLCode"/>
          <w:rFonts w:ascii="Times New Roman" w:hAnsi="Times New Roman" w:cs="Times New Roman"/>
          <w:i/>
          <w:color w:val="273239"/>
          <w:spacing w:val="2"/>
          <w:sz w:val="28"/>
          <w:szCs w:val="28"/>
        </w:rPr>
        <w:t>&lt;/tbody&gt;</w:t>
      </w:r>
      <w:r>
        <w:rPr>
          <w:rStyle w:val="HTMLCode"/>
          <w:rFonts w:ascii="Times New Roman" w:hAnsi="Times New Roman" w:cs="Times New Roman"/>
          <w:i/>
          <w:color w:val="273239"/>
          <w:spacing w:val="2"/>
          <w:sz w:val="28"/>
          <w:szCs w:val="28"/>
        </w:rPr>
        <w:t xml:space="preserve">  </w:t>
      </w:r>
      <w:r w:rsidR="000665D7">
        <w:rPr>
          <w:rStyle w:val="HTMLCode"/>
          <w:rFonts w:ascii="Times New Roman" w:hAnsi="Times New Roman" w:cs="Times New Roman"/>
          <w:i/>
          <w:color w:val="273239"/>
          <w:spacing w:val="2"/>
          <w:sz w:val="28"/>
          <w:szCs w:val="28"/>
        </w:rPr>
        <w:t xml:space="preserve">                                                     </w:t>
      </w:r>
      <w:r>
        <w:rPr>
          <w:rStyle w:val="HTMLCode"/>
          <w:rFonts w:ascii="Times New Roman" w:hAnsi="Times New Roman" w:cs="Times New Roman"/>
          <w:i/>
          <w:color w:val="273239"/>
          <w:spacing w:val="2"/>
          <w:sz w:val="28"/>
          <w:szCs w:val="28"/>
        </w:rPr>
        <w:t xml:space="preserve"> </w:t>
      </w:r>
      <w:r w:rsidRPr="000665D7">
        <w:rPr>
          <w:color w:val="666666"/>
          <w:shd w:val="clear" w:color="auto" w:fill="FFFFFF"/>
        </w:rPr>
        <w:t>&lt;!—</w:t>
      </w:r>
      <w:r w:rsidR="00C10BB2" w:rsidRPr="000665D7">
        <w:rPr>
          <w:color w:val="666666"/>
          <w:shd w:val="clear" w:color="auto" w:fill="FFFFFF"/>
        </w:rPr>
        <w:t xml:space="preserve"> </w:t>
      </w:r>
      <w:r w:rsidRPr="000665D7">
        <w:rPr>
          <w:color w:val="666666"/>
          <w:shd w:val="clear" w:color="auto" w:fill="FFFFFF"/>
        </w:rPr>
        <w:t>Corpul Tabelului  -&gt;</w:t>
      </w:r>
    </w:p>
    <w:p w:rsidR="000665D7" w:rsidRPr="0017497B" w:rsidRDefault="000665D7" w:rsidP="000665D7">
      <w:pPr>
        <w:rPr>
          <w:i/>
          <w:color w:val="273239"/>
          <w:spacing w:val="2"/>
          <w:sz w:val="28"/>
          <w:szCs w:val="28"/>
        </w:rPr>
      </w:pPr>
      <w:r>
        <w:rPr>
          <w:rStyle w:val="HTMLCode"/>
          <w:rFonts w:ascii="Times New Roman" w:hAnsi="Times New Roman" w:cs="Times New Roman"/>
          <w:i/>
          <w:color w:val="273239"/>
          <w:spacing w:val="2"/>
          <w:sz w:val="28"/>
          <w:szCs w:val="28"/>
        </w:rPr>
        <w:t xml:space="preserve">         </w:t>
      </w:r>
      <w:r w:rsidR="0017497B" w:rsidRPr="0017497B">
        <w:rPr>
          <w:rStyle w:val="HTMLCode"/>
          <w:rFonts w:ascii="Times New Roman" w:hAnsi="Times New Roman" w:cs="Times New Roman"/>
          <w:i/>
          <w:color w:val="273239"/>
          <w:spacing w:val="2"/>
          <w:sz w:val="28"/>
          <w:szCs w:val="28"/>
        </w:rPr>
        <w:t>&lt;/</w:t>
      </w:r>
      <w:r w:rsidR="0017497B" w:rsidRPr="000665D7">
        <w:rPr>
          <w:rStyle w:val="HTMLCode"/>
          <w:rFonts w:ascii="Times New Roman" w:hAnsi="Times New Roman" w:cs="Times New Roman"/>
          <w:b/>
          <w:i/>
          <w:color w:val="273239"/>
          <w:spacing w:val="2"/>
          <w:sz w:val="28"/>
          <w:szCs w:val="28"/>
        </w:rPr>
        <w:t>table</w:t>
      </w:r>
      <w:r w:rsidR="0017497B" w:rsidRPr="0017497B">
        <w:rPr>
          <w:rStyle w:val="HTMLCode"/>
          <w:rFonts w:ascii="Times New Roman" w:hAnsi="Times New Roman" w:cs="Times New Roman"/>
          <w:i/>
          <w:color w:val="273239"/>
          <w:spacing w:val="2"/>
          <w:sz w:val="28"/>
          <w:szCs w:val="28"/>
        </w:rPr>
        <w:t>&gt;</w:t>
      </w:r>
      <w:r>
        <w:rPr>
          <w:rStyle w:val="HTMLCode"/>
          <w:rFonts w:ascii="Times New Roman" w:hAnsi="Times New Roman" w:cs="Times New Roman"/>
          <w:i/>
          <w:color w:val="273239"/>
          <w:spacing w:val="2"/>
          <w:sz w:val="28"/>
          <w:szCs w:val="28"/>
        </w:rPr>
        <w:t xml:space="preserve">                                                                         </w:t>
      </w:r>
      <w:r w:rsidRPr="000665D7">
        <w:rPr>
          <w:rFonts w:ascii="Roboto" w:hAnsi="Roboto"/>
          <w:b/>
          <w:color w:val="666666"/>
          <w:shd w:val="clear" w:color="auto" w:fill="FFFFFF"/>
        </w:rPr>
        <w:t>&lt;!—</w:t>
      </w:r>
      <w:r w:rsidRPr="000665D7">
        <w:rPr>
          <w:rStyle w:val="HTMLCode"/>
          <w:rFonts w:ascii="Times New Roman" w:hAnsi="Times New Roman" w:cs="Times New Roman"/>
          <w:b/>
          <w:i/>
          <w:color w:val="273239"/>
          <w:spacing w:val="2"/>
          <w:sz w:val="28"/>
          <w:szCs w:val="28"/>
        </w:rPr>
        <w:t xml:space="preserve"> </w:t>
      </w:r>
      <w:r w:rsidRPr="000665D7">
        <w:rPr>
          <w:b/>
        </w:rPr>
        <w:t xml:space="preserve">Tabel HTML </w:t>
      </w:r>
      <w:r w:rsidRPr="000665D7">
        <w:rPr>
          <w:b/>
        </w:rPr>
        <w:sym w:font="Wingdings" w:char="F0E0"/>
      </w:r>
    </w:p>
    <w:p w:rsidR="0017497B" w:rsidRPr="0017497B" w:rsidRDefault="000665D7" w:rsidP="0017497B">
      <w:pPr>
        <w:rPr>
          <w:i/>
          <w:color w:val="273239"/>
          <w:spacing w:val="2"/>
          <w:sz w:val="28"/>
          <w:szCs w:val="28"/>
        </w:rPr>
      </w:pPr>
      <w:r>
        <w:rPr>
          <w:rStyle w:val="HTMLCode"/>
          <w:rFonts w:ascii="Times New Roman" w:hAnsi="Times New Roman" w:cs="Times New Roman"/>
          <w:i/>
          <w:color w:val="273239"/>
          <w:spacing w:val="2"/>
          <w:sz w:val="28"/>
          <w:szCs w:val="28"/>
        </w:rPr>
        <w:t xml:space="preserve">    </w:t>
      </w:r>
      <w:r w:rsidR="0017497B" w:rsidRPr="0017497B">
        <w:rPr>
          <w:rStyle w:val="HTMLCode"/>
          <w:rFonts w:ascii="Times New Roman" w:hAnsi="Times New Roman" w:cs="Times New Roman"/>
          <w:i/>
          <w:color w:val="273239"/>
          <w:spacing w:val="2"/>
          <w:sz w:val="28"/>
          <w:szCs w:val="28"/>
        </w:rPr>
        <w:t>&lt;/div&gt;</w:t>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&lt;/body&gt;</w:t>
      </w:r>
    </w:p>
    <w:p w:rsidR="0017497B" w:rsidRPr="0017497B" w:rsidRDefault="0017497B" w:rsidP="0017497B">
      <w:pPr>
        <w:rPr>
          <w:i/>
          <w:color w:val="273239"/>
          <w:spacing w:val="2"/>
          <w:sz w:val="28"/>
          <w:szCs w:val="28"/>
        </w:rPr>
      </w:pPr>
      <w:r w:rsidRPr="0017497B">
        <w:rPr>
          <w:rStyle w:val="HTMLCode"/>
          <w:rFonts w:ascii="Times New Roman" w:hAnsi="Times New Roman" w:cs="Times New Roman"/>
          <w:i/>
          <w:color w:val="273239"/>
          <w:spacing w:val="2"/>
          <w:sz w:val="28"/>
          <w:szCs w:val="28"/>
        </w:rPr>
        <w:t>&lt;/html&gt;</w:t>
      </w:r>
    </w:p>
    <w:p w:rsidR="00E37E66" w:rsidRPr="00E37E66" w:rsidRDefault="00E37E66" w:rsidP="00C10BB2">
      <w:pPr>
        <w:pStyle w:val="NormalWeb"/>
        <w:shd w:val="clear" w:color="auto" w:fill="FFFFFF"/>
        <w:spacing w:before="288" w:beforeAutospacing="0" w:after="288" w:afterAutospacing="0"/>
        <w:rPr>
          <w:b/>
          <w:color w:val="000000"/>
          <w:sz w:val="28"/>
          <w:szCs w:val="28"/>
          <w:u w:val="single"/>
        </w:rPr>
      </w:pPr>
      <w:r w:rsidRPr="00E37E66">
        <w:rPr>
          <w:b/>
          <w:color w:val="000000"/>
          <w:sz w:val="28"/>
          <w:szCs w:val="28"/>
          <w:u w:val="single"/>
        </w:rPr>
        <w:t>HTML</w:t>
      </w:r>
    </w:p>
    <w:p w:rsidR="00C10BB2" w:rsidRDefault="00C10BB2" w:rsidP="00C10B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w:t>
      </w:r>
      <w:proofErr w:type="spellStart"/>
      <w:proofErr w:type="gramStart"/>
      <w:r>
        <w:rPr>
          <w:rStyle w:val="HTMLCode"/>
          <w:rFonts w:ascii="Consolas" w:hAnsi="Consolas"/>
          <w:color w:val="DC143C"/>
          <w:sz w:val="24"/>
          <w:szCs w:val="24"/>
        </w:rPr>
        <w:t>th</w:t>
      </w:r>
      <w:proofErr w:type="spellEnd"/>
      <w:proofErr w:type="gramEnd"/>
      <w:r>
        <w:rPr>
          <w:rStyle w:val="HTMLCode"/>
          <w:rFonts w:ascii="Consolas" w:hAnsi="Consolas"/>
          <w:color w:val="DC143C"/>
          <w:sz w:val="24"/>
          <w:szCs w:val="24"/>
        </w:rPr>
        <w:t>&gt;</w:t>
      </w:r>
      <w:r>
        <w:rPr>
          <w:rFonts w:ascii="Verdana" w:hAnsi="Verdana"/>
          <w:color w:val="000000"/>
          <w:sz w:val="23"/>
          <w:szCs w:val="23"/>
        </w:rPr>
        <w:t> tag defines a header cell in an HTML table.</w:t>
      </w:r>
    </w:p>
    <w:p w:rsidR="00C10BB2" w:rsidRDefault="00C10BB2" w:rsidP="00C10B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HTML table has two kinds of cells:</w:t>
      </w:r>
    </w:p>
    <w:p w:rsidR="00C10BB2" w:rsidRDefault="00C10BB2" w:rsidP="00C10BB2">
      <w:pPr>
        <w:numPr>
          <w:ilvl w:val="0"/>
          <w:numId w:val="19"/>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Header cells - contains header information (created with the </w:t>
      </w:r>
      <w:r>
        <w:rPr>
          <w:rStyle w:val="HTMLCode"/>
          <w:rFonts w:ascii="Consolas" w:hAnsi="Consolas"/>
          <w:color w:val="DC143C"/>
          <w:sz w:val="24"/>
          <w:szCs w:val="24"/>
        </w:rPr>
        <w:t>&lt;th&gt;</w:t>
      </w:r>
      <w:r>
        <w:rPr>
          <w:rFonts w:ascii="Verdana" w:hAnsi="Verdana"/>
          <w:color w:val="000000"/>
          <w:sz w:val="23"/>
          <w:szCs w:val="23"/>
        </w:rPr>
        <w:t> element)</w:t>
      </w:r>
    </w:p>
    <w:p w:rsidR="00C10BB2" w:rsidRDefault="00C10BB2" w:rsidP="00C10BB2">
      <w:pPr>
        <w:numPr>
          <w:ilvl w:val="0"/>
          <w:numId w:val="19"/>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Data cells - contains data (created with the </w:t>
      </w:r>
      <w:hyperlink r:id="rId23" w:history="1">
        <w:r>
          <w:rPr>
            <w:rStyle w:val="Hyperlink"/>
            <w:rFonts w:ascii="Verdana" w:hAnsi="Verdana"/>
            <w:sz w:val="23"/>
            <w:szCs w:val="23"/>
          </w:rPr>
          <w:t>&lt;td&gt;</w:t>
        </w:r>
      </w:hyperlink>
      <w:r>
        <w:rPr>
          <w:rFonts w:ascii="Verdana" w:hAnsi="Verdana"/>
          <w:color w:val="000000"/>
          <w:sz w:val="23"/>
          <w:szCs w:val="23"/>
        </w:rPr>
        <w:t> element)</w:t>
      </w:r>
    </w:p>
    <w:p w:rsidR="00C10BB2" w:rsidRDefault="00C10BB2" w:rsidP="00C10B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in </w:t>
      </w:r>
      <w:r>
        <w:rPr>
          <w:rStyle w:val="HTMLCode"/>
          <w:rFonts w:ascii="Consolas" w:hAnsi="Consolas"/>
          <w:color w:val="DC143C"/>
          <w:sz w:val="24"/>
          <w:szCs w:val="24"/>
        </w:rPr>
        <w:t>&lt;</w:t>
      </w:r>
      <w:proofErr w:type="spellStart"/>
      <w:proofErr w:type="gramStart"/>
      <w:r>
        <w:rPr>
          <w:rStyle w:val="HTMLCode"/>
          <w:rFonts w:ascii="Consolas" w:hAnsi="Consolas"/>
          <w:color w:val="DC143C"/>
          <w:sz w:val="24"/>
          <w:szCs w:val="24"/>
        </w:rPr>
        <w:t>th</w:t>
      </w:r>
      <w:proofErr w:type="spellEnd"/>
      <w:proofErr w:type="gramEnd"/>
      <w:r>
        <w:rPr>
          <w:rStyle w:val="HTMLCode"/>
          <w:rFonts w:ascii="Consolas" w:hAnsi="Consolas"/>
          <w:color w:val="DC143C"/>
          <w:sz w:val="24"/>
          <w:szCs w:val="24"/>
        </w:rPr>
        <w:t>&gt;</w:t>
      </w:r>
      <w:r>
        <w:rPr>
          <w:rFonts w:ascii="Verdana" w:hAnsi="Verdana"/>
          <w:color w:val="000000"/>
          <w:sz w:val="23"/>
          <w:szCs w:val="23"/>
        </w:rPr>
        <w:t> elements are bold and centered by default.</w:t>
      </w:r>
    </w:p>
    <w:p w:rsidR="00C10BB2" w:rsidRDefault="00C10BB2" w:rsidP="00C10B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text in &lt;td&gt; elements are</w:t>
      </w:r>
      <w:proofErr w:type="gramEnd"/>
      <w:r>
        <w:rPr>
          <w:rFonts w:ascii="Verdana" w:hAnsi="Verdana"/>
          <w:color w:val="000000"/>
          <w:sz w:val="23"/>
          <w:szCs w:val="23"/>
        </w:rPr>
        <w:t xml:space="preserve"> regular and left-aligned by default.</w:t>
      </w:r>
    </w:p>
    <w:p w:rsidR="00E37E66" w:rsidRDefault="00E37E66" w:rsidP="00E37E66">
      <w:pPr>
        <w:pStyle w:val="NormalWeb"/>
        <w:shd w:val="clear" w:color="auto" w:fill="FFFFFF"/>
        <w:spacing w:before="0" w:beforeAutospacing="0" w:after="0"/>
        <w:textAlignment w:val="baseline"/>
        <w:rPr>
          <w:rStyle w:val="Strong"/>
          <w:color w:val="232629"/>
          <w:sz w:val="28"/>
          <w:szCs w:val="28"/>
          <w:u w:val="single"/>
          <w:bdr w:val="none" w:sz="0" w:space="0" w:color="auto" w:frame="1"/>
        </w:rPr>
      </w:pPr>
      <w:r w:rsidRPr="00E37E66">
        <w:rPr>
          <w:rStyle w:val="Strong"/>
          <w:color w:val="232629"/>
          <w:sz w:val="28"/>
          <w:szCs w:val="28"/>
          <w:u w:val="single"/>
          <w:bdr w:val="none" w:sz="0" w:space="0" w:color="auto" w:frame="1"/>
        </w:rPr>
        <w:t>THYMELEAF</w:t>
      </w:r>
    </w:p>
    <w:p w:rsidR="0036108E" w:rsidRPr="00E37E66" w:rsidRDefault="0036108E" w:rsidP="00E37E66">
      <w:pPr>
        <w:pStyle w:val="NormalWeb"/>
        <w:shd w:val="clear" w:color="auto" w:fill="FFFFFF"/>
        <w:spacing w:before="0" w:beforeAutospacing="0" w:after="0"/>
        <w:textAlignment w:val="baseline"/>
        <w:rPr>
          <w:rStyle w:val="Strong"/>
          <w:color w:val="232629"/>
          <w:sz w:val="28"/>
          <w:szCs w:val="28"/>
          <w:u w:val="single"/>
          <w:bdr w:val="none" w:sz="0" w:space="0" w:color="auto" w:frame="1"/>
        </w:rPr>
      </w:pPr>
      <w:proofErr w:type="spellStart"/>
      <w:proofErr w:type="gramStart"/>
      <w:r w:rsidRPr="0036108E">
        <w:rPr>
          <w:rFonts w:ascii="Arial" w:hAnsi="Arial" w:cs="Arial"/>
          <w:b/>
          <w:color w:val="333333"/>
          <w:sz w:val="28"/>
          <w:szCs w:val="28"/>
          <w:shd w:val="clear" w:color="auto" w:fill="FFFFFF"/>
        </w:rPr>
        <w:t>th:</w:t>
      </w:r>
      <w:proofErr w:type="gramEnd"/>
      <w:r w:rsidRPr="0036108E">
        <w:rPr>
          <w:rFonts w:ascii="Arial" w:hAnsi="Arial" w:cs="Arial"/>
          <w:b/>
          <w:color w:val="333333"/>
          <w:sz w:val="28"/>
          <w:szCs w:val="28"/>
          <w:shd w:val="clear" w:color="auto" w:fill="FFFFFF"/>
        </w:rPr>
        <w:t>insert</w:t>
      </w:r>
      <w:proofErr w:type="spellEnd"/>
      <w:r>
        <w:rPr>
          <w:rFonts w:ascii="Arial" w:hAnsi="Arial" w:cs="Arial"/>
          <w:color w:val="333333"/>
          <w:sz w:val="28"/>
          <w:szCs w:val="28"/>
          <w:shd w:val="clear" w:color="auto" w:fill="FFFFFF"/>
        </w:rPr>
        <w:t xml:space="preserve"> is the literal meaning of insert, insert the specified code fragment into the main tag</w:t>
      </w:r>
      <w:r>
        <w:rPr>
          <w:rFonts w:ascii="Arial" w:hAnsi="Arial" w:cs="Arial"/>
          <w:color w:val="333333"/>
          <w:sz w:val="21"/>
          <w:szCs w:val="21"/>
        </w:rPr>
        <w:br/>
      </w:r>
      <w:proofErr w:type="spellStart"/>
      <w:r w:rsidRPr="0036108E">
        <w:rPr>
          <w:rFonts w:ascii="Arial" w:hAnsi="Arial" w:cs="Arial"/>
          <w:b/>
          <w:color w:val="333333"/>
          <w:sz w:val="28"/>
          <w:szCs w:val="28"/>
          <w:shd w:val="clear" w:color="auto" w:fill="FFFFFF"/>
        </w:rPr>
        <w:t>th:replace</w:t>
      </w:r>
      <w:proofErr w:type="spellEnd"/>
      <w:r>
        <w:rPr>
          <w:rFonts w:ascii="Arial" w:hAnsi="Arial" w:cs="Arial"/>
          <w:color w:val="333333"/>
          <w:sz w:val="28"/>
          <w:szCs w:val="28"/>
          <w:shd w:val="clear" w:color="auto" w:fill="FFFFFF"/>
        </w:rPr>
        <w:t xml:space="preserve"> is the literal meaning of replacement, replacing the main tag with the specified code snippet</w:t>
      </w:r>
    </w:p>
    <w:p w:rsidR="00E37E66" w:rsidRDefault="00E37E66" w:rsidP="00E37E66">
      <w:pPr>
        <w:pStyle w:val="NormalWeb"/>
        <w:shd w:val="clear" w:color="auto" w:fill="FFFFFF"/>
        <w:spacing w:before="0" w:beforeAutospacing="0" w:after="0"/>
        <w:textAlignment w:val="baseline"/>
        <w:rPr>
          <w:rFonts w:ascii="Segoe UI" w:hAnsi="Segoe UI" w:cs="Segoe UI"/>
          <w:color w:val="232629"/>
          <w:sz w:val="23"/>
          <w:szCs w:val="23"/>
        </w:rPr>
      </w:pPr>
      <w:proofErr w:type="spellStart"/>
      <w:proofErr w:type="gramStart"/>
      <w:r>
        <w:rPr>
          <w:rStyle w:val="Strong"/>
          <w:rFonts w:ascii="inherit" w:hAnsi="inherit" w:cs="Segoe UI"/>
          <w:color w:val="232629"/>
          <w:sz w:val="23"/>
          <w:szCs w:val="23"/>
          <w:bdr w:val="none" w:sz="0" w:space="0" w:color="auto" w:frame="1"/>
        </w:rPr>
        <w:t>t</w:t>
      </w:r>
      <w:r>
        <w:rPr>
          <w:rStyle w:val="Strong"/>
          <w:rFonts w:ascii="inherit" w:hAnsi="inherit" w:cs="Segoe UI"/>
          <w:color w:val="232629"/>
          <w:sz w:val="23"/>
          <w:szCs w:val="23"/>
          <w:bdr w:val="none" w:sz="0" w:space="0" w:color="auto" w:frame="1"/>
        </w:rPr>
        <w:t>h:</w:t>
      </w:r>
      <w:proofErr w:type="gramEnd"/>
      <w:r>
        <w:rPr>
          <w:rStyle w:val="Strong"/>
          <w:rFonts w:ascii="inherit" w:hAnsi="inherit" w:cs="Segoe UI"/>
          <w:color w:val="232629"/>
          <w:sz w:val="23"/>
          <w:szCs w:val="23"/>
          <w:bdr w:val="none" w:sz="0" w:space="0" w:color="auto" w:frame="1"/>
        </w:rPr>
        <w:t>name</w:t>
      </w:r>
      <w:proofErr w:type="spellEnd"/>
      <w:r>
        <w:rPr>
          <w:rFonts w:ascii="Segoe UI" w:hAnsi="Segoe UI" w:cs="Segoe UI"/>
          <w:color w:val="232629"/>
          <w:sz w:val="23"/>
          <w:szCs w:val="23"/>
        </w:rPr>
        <w:t> =&gt; This would be the name of the value that you will be either passing to another page (Exemplar scenario).</w:t>
      </w:r>
    </w:p>
    <w:p w:rsidR="00E37E66" w:rsidRDefault="00E37E66" w:rsidP="00E37E66">
      <w:pPr>
        <w:pStyle w:val="NormalWeb"/>
        <w:shd w:val="clear" w:color="auto" w:fill="FFFFFF"/>
        <w:spacing w:before="0" w:beforeAutospacing="0" w:after="0"/>
        <w:textAlignment w:val="baseline"/>
        <w:rPr>
          <w:rFonts w:ascii="Segoe UI" w:hAnsi="Segoe UI" w:cs="Segoe UI"/>
          <w:color w:val="232629"/>
          <w:sz w:val="23"/>
          <w:szCs w:val="23"/>
        </w:rPr>
      </w:pPr>
      <w:proofErr w:type="spellStart"/>
      <w:proofErr w:type="gramStart"/>
      <w:r>
        <w:rPr>
          <w:rStyle w:val="Strong"/>
          <w:rFonts w:ascii="inherit" w:hAnsi="inherit" w:cs="Segoe UI"/>
          <w:color w:val="232629"/>
          <w:sz w:val="23"/>
          <w:szCs w:val="23"/>
          <w:bdr w:val="none" w:sz="0" w:space="0" w:color="auto" w:frame="1"/>
        </w:rPr>
        <w:t>th:</w:t>
      </w:r>
      <w:proofErr w:type="gramEnd"/>
      <w:r>
        <w:rPr>
          <w:rStyle w:val="Strong"/>
          <w:rFonts w:ascii="inherit" w:hAnsi="inherit" w:cs="Segoe UI"/>
          <w:color w:val="232629"/>
          <w:sz w:val="23"/>
          <w:szCs w:val="23"/>
          <w:bdr w:val="none" w:sz="0" w:space="0" w:color="auto" w:frame="1"/>
        </w:rPr>
        <w:t>value</w:t>
      </w:r>
      <w:proofErr w:type="spellEnd"/>
      <w:r>
        <w:rPr>
          <w:rFonts w:ascii="Segoe UI" w:hAnsi="Segoe UI" w:cs="Segoe UI"/>
          <w:color w:val="232629"/>
          <w:sz w:val="23"/>
          <w:szCs w:val="23"/>
        </w:rPr>
        <w:t> =&gt; This would be the actual value that you would be passing. It could be obtained from a model or straight from the database explicitly.</w:t>
      </w:r>
    </w:p>
    <w:p w:rsidR="00E37E66" w:rsidRDefault="00E37E66" w:rsidP="00E37E66">
      <w:pPr>
        <w:pStyle w:val="NormalWeb"/>
        <w:shd w:val="clear" w:color="auto" w:fill="FFFFFF"/>
        <w:spacing w:before="0" w:beforeAutospacing="0" w:after="0"/>
        <w:textAlignment w:val="baseline"/>
        <w:rPr>
          <w:rFonts w:ascii="Verdana" w:hAnsi="Verdana"/>
          <w:color w:val="000000"/>
          <w:sz w:val="23"/>
          <w:szCs w:val="23"/>
        </w:rPr>
      </w:pPr>
    </w:p>
    <w:p w:rsidR="0017497B" w:rsidRDefault="00764A33" w:rsidP="0019378F">
      <w:pPr>
        <w:pStyle w:val="NormalWeb"/>
        <w:shd w:val="clear" w:color="auto" w:fill="FFFFFF"/>
        <w:spacing w:before="240" w:beforeAutospacing="0" w:after="240" w:afterAutospacing="0"/>
        <w:rPr>
          <w:color w:val="333333"/>
        </w:rPr>
      </w:pPr>
      <w:r>
        <w:rPr>
          <w:color w:val="333333"/>
        </w:rPr>
        <w:t xml:space="preserve">In </w:t>
      </w:r>
      <w:proofErr w:type="spellStart"/>
      <w:proofErr w:type="gramStart"/>
      <w:r>
        <w:rPr>
          <w:color w:val="333333"/>
        </w:rPr>
        <w:t>Thymeleaf</w:t>
      </w:r>
      <w:proofErr w:type="spellEnd"/>
      <w:r>
        <w:rPr>
          <w:color w:val="333333"/>
        </w:rPr>
        <w:t xml:space="preserve"> :</w:t>
      </w:r>
      <w:proofErr w:type="gramEnd"/>
      <w:r>
        <w:rPr>
          <w:color w:val="333333"/>
        </w:rPr>
        <w:t xml:space="preserve">  </w:t>
      </w:r>
      <w:proofErr w:type="spellStart"/>
      <w:r>
        <w:rPr>
          <w:rStyle w:val="Strong"/>
          <w:rFonts w:ascii="Segoe UI" w:hAnsi="Segoe UI" w:cs="Segoe UI"/>
          <w:color w:val="232629"/>
          <w:sz w:val="23"/>
          <w:szCs w:val="23"/>
          <w:bdr w:val="none" w:sz="0" w:space="0" w:color="auto" w:frame="1"/>
          <w:shd w:val="clear" w:color="auto" w:fill="FFFFFF"/>
        </w:rPr>
        <w:t>th:field</w:t>
      </w:r>
      <w:proofErr w:type="spellEnd"/>
      <w:r>
        <w:rPr>
          <w:rStyle w:val="Strong"/>
          <w:rFonts w:ascii="Segoe UI" w:hAnsi="Segoe UI" w:cs="Segoe UI"/>
          <w:color w:val="232629"/>
          <w:sz w:val="23"/>
          <w:szCs w:val="23"/>
          <w:bdr w:val="none" w:sz="0" w:space="0" w:color="auto" w:frame="1"/>
          <w:shd w:val="clear" w:color="auto" w:fill="FFFFFF"/>
        </w:rPr>
        <w:t>="${something}"</w:t>
      </w:r>
      <w:r>
        <w:rPr>
          <w:rFonts w:ascii="Segoe UI" w:hAnsi="Segoe UI" w:cs="Segoe UI"/>
          <w:color w:val="232629"/>
          <w:sz w:val="23"/>
          <w:szCs w:val="23"/>
          <w:shd w:val="clear" w:color="auto" w:fill="FFFFFF"/>
        </w:rPr>
        <w:t> </w:t>
      </w:r>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vs</w:t>
      </w:r>
      <w:proofErr w:type="spellEnd"/>
      <w:r>
        <w:rPr>
          <w:rFonts w:ascii="Segoe UI" w:hAnsi="Segoe UI" w:cs="Segoe UI"/>
          <w:color w:val="232629"/>
          <w:sz w:val="23"/>
          <w:szCs w:val="23"/>
          <w:shd w:val="clear" w:color="auto" w:fill="FFFFFF"/>
        </w:rPr>
        <w:t xml:space="preserve"> </w:t>
      </w:r>
      <w:r>
        <w:rPr>
          <w:rFonts w:ascii="Segoe UI" w:hAnsi="Segoe UI" w:cs="Segoe UI"/>
          <w:color w:val="232629"/>
          <w:sz w:val="23"/>
          <w:szCs w:val="23"/>
          <w:shd w:val="clear" w:color="auto" w:fill="FFFFFF"/>
        </w:rPr>
        <w:t> </w:t>
      </w:r>
      <w:proofErr w:type="spellStart"/>
      <w:r>
        <w:rPr>
          <w:rStyle w:val="Strong"/>
          <w:rFonts w:ascii="Segoe UI" w:hAnsi="Segoe UI" w:cs="Segoe UI"/>
          <w:color w:val="232629"/>
          <w:sz w:val="23"/>
          <w:szCs w:val="23"/>
          <w:bdr w:val="none" w:sz="0" w:space="0" w:color="auto" w:frame="1"/>
          <w:shd w:val="clear" w:color="auto" w:fill="FFFFFF"/>
        </w:rPr>
        <w:t>th:field</w:t>
      </w:r>
      <w:proofErr w:type="spellEnd"/>
      <w:r>
        <w:rPr>
          <w:rStyle w:val="Strong"/>
          <w:rFonts w:ascii="Segoe UI" w:hAnsi="Segoe UI" w:cs="Segoe UI"/>
          <w:color w:val="232629"/>
          <w:sz w:val="23"/>
          <w:szCs w:val="23"/>
          <w:bdr w:val="none" w:sz="0" w:space="0" w:color="auto" w:frame="1"/>
          <w:shd w:val="clear" w:color="auto" w:fill="FFFFFF"/>
        </w:rPr>
        <w:t>="*{something}"</w:t>
      </w:r>
    </w:p>
    <w:p w:rsidR="00764A33" w:rsidRDefault="00764A33" w:rsidP="00764A33">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Five types:</w:t>
      </w:r>
    </w:p>
    <w:p w:rsidR="00764A33" w:rsidRDefault="00764A33" w:rsidP="00764A33">
      <w:pPr>
        <w:pStyle w:val="NormalWeb"/>
        <w:numPr>
          <w:ilvl w:val="0"/>
          <w:numId w:val="20"/>
        </w:numPr>
        <w:shd w:val="clear" w:color="auto" w:fill="FFFFFF"/>
        <w:spacing w:before="0" w:beforeAutospacing="0" w:after="0" w:afterAutospacing="0"/>
        <w:ind w:left="450"/>
        <w:textAlignment w:val="baseline"/>
        <w:rPr>
          <w:rFonts w:ascii="inherit" w:hAnsi="inherit" w:cs="Segoe UI"/>
          <w:color w:val="232629"/>
          <w:sz w:val="23"/>
          <w:szCs w:val="23"/>
        </w:rPr>
      </w:pP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w:t>
      </w:r>
      <w:r>
        <w:rPr>
          <w:rFonts w:ascii="inherit" w:hAnsi="inherit" w:cs="Segoe UI"/>
          <w:color w:val="232629"/>
          <w:sz w:val="23"/>
          <w:szCs w:val="23"/>
        </w:rPr>
        <w:t> :</w:t>
      </w:r>
      <w:proofErr w:type="gramEnd"/>
      <w:r>
        <w:rPr>
          <w:rFonts w:ascii="inherit" w:hAnsi="inherit" w:cs="Segoe UI"/>
          <w:color w:val="232629"/>
          <w:sz w:val="23"/>
          <w:szCs w:val="23"/>
        </w:rPr>
        <w:t xml:space="preserve"> Variable expressions. These are OGNL expressions (or Spring EL if you have spring integrated)</w:t>
      </w:r>
    </w:p>
    <w:p w:rsidR="00764A33" w:rsidRDefault="00764A33" w:rsidP="00764A33">
      <w:pPr>
        <w:pStyle w:val="NormalWeb"/>
        <w:numPr>
          <w:ilvl w:val="0"/>
          <w:numId w:val="20"/>
        </w:numPr>
        <w:shd w:val="clear" w:color="auto" w:fill="FFFFFF"/>
        <w:spacing w:before="0" w:beforeAutospacing="0" w:after="0" w:afterAutospacing="0"/>
        <w:ind w:left="450"/>
        <w:textAlignment w:val="baseline"/>
        <w:rPr>
          <w:rFonts w:ascii="inherit" w:hAnsi="inherit" w:cs="Segoe UI"/>
          <w:color w:val="232629"/>
          <w:sz w:val="23"/>
          <w:szCs w:val="23"/>
        </w:rPr>
      </w:pP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w:t>
      </w:r>
      <w:r>
        <w:rPr>
          <w:rFonts w:ascii="inherit" w:hAnsi="inherit" w:cs="Segoe UI"/>
          <w:color w:val="232629"/>
          <w:sz w:val="23"/>
          <w:szCs w:val="23"/>
        </w:rPr>
        <w:t> :</w:t>
      </w:r>
      <w:proofErr w:type="gramEnd"/>
      <w:r>
        <w:rPr>
          <w:rFonts w:ascii="inherit" w:hAnsi="inherit" w:cs="Segoe UI"/>
          <w:color w:val="232629"/>
          <w:sz w:val="23"/>
          <w:szCs w:val="23"/>
        </w:rPr>
        <w:t xml:space="preserve"> Selection expressions. Same as above, excepted it will be executed on a previously selected object only</w:t>
      </w:r>
    </w:p>
    <w:p w:rsidR="00764A33" w:rsidRDefault="00764A33" w:rsidP="00764A33">
      <w:pPr>
        <w:pStyle w:val="NormalWeb"/>
        <w:numPr>
          <w:ilvl w:val="0"/>
          <w:numId w:val="20"/>
        </w:numPr>
        <w:shd w:val="clear" w:color="auto" w:fill="FFFFFF"/>
        <w:spacing w:before="0" w:beforeAutospacing="0" w:after="0" w:afterAutospacing="0"/>
        <w:ind w:left="450"/>
        <w:textAlignment w:val="baseline"/>
        <w:rPr>
          <w:rFonts w:ascii="inherit" w:hAnsi="inherit" w:cs="Segoe UI"/>
          <w:color w:val="232629"/>
          <w:sz w:val="23"/>
          <w:szCs w:val="23"/>
        </w:rPr>
      </w:pPr>
      <w:proofErr w:type="gramStart"/>
      <w:r>
        <w:rPr>
          <w:rStyle w:val="HTMLCode"/>
          <w:rFonts w:ascii="var(--ff-mono)" w:hAnsi="var(--ff-mono)"/>
          <w:color w:val="232629"/>
          <w:bdr w:val="none" w:sz="0" w:space="0" w:color="auto" w:frame="1"/>
        </w:rPr>
        <w:t>#{</w:t>
      </w:r>
      <w:proofErr w:type="gramEnd"/>
      <w:r>
        <w:rPr>
          <w:rStyle w:val="HTMLCode"/>
          <w:rFonts w:ascii="var(--ff-mono)" w:hAnsi="var(--ff-mono)"/>
          <w:color w:val="232629"/>
          <w:bdr w:val="none" w:sz="0" w:space="0" w:color="auto" w:frame="1"/>
        </w:rPr>
        <w:t>...}</w:t>
      </w:r>
      <w:r>
        <w:rPr>
          <w:rFonts w:ascii="inherit" w:hAnsi="inherit" w:cs="Segoe UI"/>
          <w:color w:val="232629"/>
          <w:sz w:val="23"/>
          <w:szCs w:val="23"/>
        </w:rPr>
        <w:t> : Message (i18n) expressions. Used to retrieve locale-specific messages from external sources</w:t>
      </w:r>
    </w:p>
    <w:p w:rsidR="00764A33" w:rsidRDefault="00764A33" w:rsidP="00764A33">
      <w:pPr>
        <w:numPr>
          <w:ilvl w:val="0"/>
          <w:numId w:val="20"/>
        </w:numPr>
        <w:shd w:val="clear" w:color="auto" w:fill="FFFFFF"/>
        <w:spacing w:afterAutospacing="1"/>
        <w:ind w:left="450"/>
        <w:textAlignment w:val="baseline"/>
        <w:rPr>
          <w:rFonts w:ascii="inherit" w:hAnsi="inherit" w:cs="Segoe UI"/>
          <w:color w:val="232629"/>
          <w:sz w:val="23"/>
          <w:szCs w:val="23"/>
        </w:rPr>
      </w:pPr>
      <w:r>
        <w:rPr>
          <w:rStyle w:val="HTMLCode"/>
          <w:rFonts w:ascii="var(--ff-mono)" w:hAnsi="var(--ff-mono)"/>
          <w:color w:val="232629"/>
          <w:bdr w:val="none" w:sz="0" w:space="0" w:color="auto" w:frame="1"/>
        </w:rPr>
        <w:t>@{...}</w:t>
      </w:r>
      <w:r>
        <w:rPr>
          <w:rFonts w:ascii="inherit" w:hAnsi="inherit" w:cs="Segoe UI"/>
          <w:color w:val="232629"/>
          <w:sz w:val="23"/>
          <w:szCs w:val="23"/>
        </w:rPr>
        <w:t> : Link (URL) expressions. Used to build URLs</w:t>
      </w:r>
    </w:p>
    <w:p w:rsidR="00764A33" w:rsidRDefault="00764A33" w:rsidP="00764A33">
      <w:pPr>
        <w:numPr>
          <w:ilvl w:val="0"/>
          <w:numId w:val="20"/>
        </w:numPr>
        <w:shd w:val="clear" w:color="auto" w:fill="FFFFFF"/>
        <w:ind w:left="450"/>
        <w:textAlignment w:val="baseline"/>
        <w:rPr>
          <w:rFonts w:ascii="inherit" w:hAnsi="inherit" w:cs="Segoe UI"/>
          <w:color w:val="232629"/>
          <w:sz w:val="23"/>
          <w:szCs w:val="23"/>
        </w:rPr>
      </w:pPr>
      <w:r>
        <w:rPr>
          <w:rStyle w:val="HTMLCode"/>
          <w:rFonts w:ascii="var(--ff-mono)" w:hAnsi="var(--ff-mono)"/>
          <w:color w:val="232629"/>
          <w:bdr w:val="none" w:sz="0" w:space="0" w:color="auto" w:frame="1"/>
        </w:rPr>
        <w:t>~{...}</w:t>
      </w:r>
      <w:r>
        <w:rPr>
          <w:rFonts w:ascii="inherit" w:hAnsi="inherit" w:cs="Segoe UI"/>
          <w:color w:val="232629"/>
          <w:sz w:val="23"/>
          <w:szCs w:val="23"/>
        </w:rPr>
        <w:t> : Fragment expressions. Represent fragments of markup and move them around templates</w:t>
      </w:r>
    </w:p>
    <w:p w:rsidR="008B7299" w:rsidRDefault="008B7299">
      <w:pPr>
        <w:rPr>
          <w:color w:val="333333"/>
          <w:lang w:val="en-US" w:eastAsia="en-US"/>
        </w:rPr>
      </w:pPr>
      <w:r>
        <w:rPr>
          <w:color w:val="333333"/>
        </w:rPr>
        <w:br w:type="page"/>
      </w:r>
    </w:p>
    <w:p w:rsidR="00764A33" w:rsidRDefault="008B7299" w:rsidP="0019378F">
      <w:pPr>
        <w:pStyle w:val="NormalWeb"/>
        <w:shd w:val="clear" w:color="auto" w:fill="FFFFFF"/>
        <w:spacing w:before="240" w:beforeAutospacing="0" w:after="240" w:afterAutospacing="0"/>
        <w:rPr>
          <w:rFonts w:ascii="Helvetica" w:hAnsi="Helvetica"/>
          <w:b/>
          <w:bCs/>
          <w:color w:val="333333"/>
          <w:sz w:val="27"/>
          <w:szCs w:val="27"/>
          <w:shd w:val="clear" w:color="auto" w:fill="FFFFFF"/>
        </w:rPr>
      </w:pPr>
      <w:proofErr w:type="spellStart"/>
      <w:r>
        <w:rPr>
          <w:rFonts w:ascii="Helvetica" w:hAnsi="Helvetica"/>
          <w:b/>
          <w:bCs/>
          <w:color w:val="333333"/>
          <w:sz w:val="27"/>
          <w:szCs w:val="27"/>
          <w:shd w:val="clear" w:color="auto" w:fill="FFFFFF"/>
        </w:rPr>
        <w:lastRenderedPageBreak/>
        <w:t>Thymeleaf</w:t>
      </w:r>
      <w:proofErr w:type="spellEnd"/>
      <w:r>
        <w:rPr>
          <w:rFonts w:ascii="Helvetica" w:hAnsi="Helvetica"/>
          <w:b/>
          <w:bCs/>
          <w:color w:val="333333"/>
          <w:sz w:val="27"/>
          <w:szCs w:val="27"/>
          <w:shd w:val="clear" w:color="auto" w:fill="FFFFFF"/>
        </w:rPr>
        <w:t xml:space="preserve"> </w:t>
      </w:r>
      <w:proofErr w:type="spellStart"/>
      <w:r>
        <w:rPr>
          <w:rFonts w:ascii="Helvetica" w:hAnsi="Helvetica"/>
          <w:b/>
          <w:bCs/>
          <w:color w:val="333333"/>
          <w:sz w:val="27"/>
          <w:szCs w:val="27"/>
          <w:shd w:val="clear" w:color="auto" w:fill="FFFFFF"/>
        </w:rPr>
        <w:t>vs</w:t>
      </w:r>
      <w:proofErr w:type="spellEnd"/>
      <w:r>
        <w:rPr>
          <w:rFonts w:ascii="Helvetica" w:hAnsi="Helvetica"/>
          <w:b/>
          <w:bCs/>
          <w:color w:val="333333"/>
          <w:sz w:val="27"/>
          <w:szCs w:val="27"/>
          <w:shd w:val="clear" w:color="auto" w:fill="FFFFFF"/>
        </w:rPr>
        <w:t xml:space="preserve"> Angular</w:t>
      </w:r>
    </w:p>
    <w:p w:rsidR="008B7299" w:rsidRPr="008B7299" w:rsidRDefault="008B7299" w:rsidP="008B7299">
      <w:pPr>
        <w:shd w:val="clear" w:color="auto" w:fill="FFFFFF"/>
        <w:rPr>
          <w:rFonts w:ascii="Helvetica" w:hAnsi="Helvetica"/>
          <w:color w:val="333333"/>
          <w:sz w:val="21"/>
          <w:szCs w:val="21"/>
          <w:lang w:val="en-US" w:eastAsia="en-US"/>
        </w:rPr>
      </w:pPr>
      <w:r w:rsidRPr="008B7299">
        <w:rPr>
          <w:rFonts w:ascii="Courier New" w:hAnsi="Courier New" w:cs="Courier New"/>
          <w:color w:val="333333"/>
          <w:sz w:val="26"/>
          <w:szCs w:val="26"/>
          <w:lang w:val="en-US" w:eastAsia="en-US"/>
        </w:rPr>
        <w:t>When you create a web page into a server-side Java Web Application, you will follow the schema below:</w:t>
      </w:r>
    </w:p>
    <w:p w:rsidR="008B7299" w:rsidRPr="008B7299" w:rsidRDefault="008B7299" w:rsidP="008B7299">
      <w:pPr>
        <w:shd w:val="clear" w:color="auto" w:fill="FFFFFF"/>
        <w:rPr>
          <w:rFonts w:ascii="Helvetica" w:hAnsi="Helvetica"/>
          <w:color w:val="333333"/>
          <w:sz w:val="21"/>
          <w:szCs w:val="21"/>
          <w:lang w:val="en-US" w:eastAsia="en-US"/>
        </w:rPr>
      </w:pPr>
      <w:r w:rsidRPr="008B7299">
        <w:rPr>
          <w:rFonts w:ascii="Helvetica" w:hAnsi="Helvetica"/>
          <w:color w:val="333333"/>
          <w:sz w:val="21"/>
          <w:szCs w:val="21"/>
          <w:lang w:val="en-US" w:eastAsia="en-US"/>
        </w:rPr>
        <w:t> </w:t>
      </w:r>
    </w:p>
    <w:p w:rsidR="008B7299" w:rsidRPr="008B7299" w:rsidRDefault="008B7299" w:rsidP="008B7299">
      <w:pPr>
        <w:shd w:val="clear" w:color="auto" w:fill="FFFFFF"/>
        <w:spacing w:after="150"/>
        <w:rPr>
          <w:ins w:id="13" w:author="Unknown"/>
          <w:rFonts w:ascii="Helvetica" w:hAnsi="Helvetica"/>
          <w:color w:val="333333"/>
          <w:sz w:val="21"/>
          <w:szCs w:val="21"/>
          <w:lang w:val="en-US" w:eastAsia="en-US"/>
        </w:rPr>
      </w:pPr>
      <w:ins w:id="14" w:author="Unknown">
        <w:r w:rsidRPr="008B7299">
          <w:rPr>
            <w:rFonts w:ascii="Helvetica" w:hAnsi="Helvetica"/>
            <w:color w:val="333333"/>
            <w:sz w:val="21"/>
            <w:szCs w:val="21"/>
            <w:lang w:val="en-US" w:eastAsia="en-US"/>
          </w:rPr>
          <w:t> </w:t>
        </w:r>
      </w:ins>
    </w:p>
    <w:p w:rsidR="008B7299" w:rsidRPr="008B7299" w:rsidRDefault="008B7299" w:rsidP="008B7299">
      <w:pPr>
        <w:shd w:val="clear" w:color="auto" w:fill="FFFFFF"/>
        <w:jc w:val="center"/>
        <w:rPr>
          <w:ins w:id="15" w:author="Unknown"/>
          <w:rFonts w:ascii="Helvetica" w:hAnsi="Helvetica"/>
          <w:color w:val="333333"/>
          <w:sz w:val="21"/>
          <w:szCs w:val="21"/>
          <w:lang w:val="en-US" w:eastAsia="en-US"/>
        </w:rPr>
      </w:pPr>
      <w:ins w:id="16" w:author="Unknown">
        <w:r w:rsidRPr="008B7299">
          <w:rPr>
            <w:rFonts w:ascii="Helvetica" w:hAnsi="Helvetica"/>
            <w:noProof/>
            <w:color w:val="333333"/>
            <w:sz w:val="21"/>
            <w:szCs w:val="21"/>
            <w:lang w:val="en-US" w:eastAsia="en-US"/>
          </w:rPr>
          <w:drawing>
            <wp:inline distT="0" distB="0" distL="0" distR="0" wp14:anchorId="08D515FC" wp14:editId="71B920F0">
              <wp:extent cx="4622800" cy="2095500"/>
              <wp:effectExtent l="0" t="0" r="6350" b="0"/>
              <wp:docPr id="1" name="Picture 1" descr="Thymeleaf vs Angular: template eng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ymeleaf vs Angular: template engine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2800" cy="2095500"/>
                      </a:xfrm>
                      <a:prstGeom prst="rect">
                        <a:avLst/>
                      </a:prstGeom>
                      <a:noFill/>
                      <a:ln>
                        <a:noFill/>
                      </a:ln>
                    </pic:spPr>
                  </pic:pic>
                </a:graphicData>
              </a:graphic>
            </wp:inline>
          </w:drawing>
        </w:r>
      </w:ins>
    </w:p>
    <w:p w:rsidR="008B7299" w:rsidRPr="008B7299" w:rsidRDefault="008B7299" w:rsidP="008B7299">
      <w:pPr>
        <w:shd w:val="clear" w:color="auto" w:fill="FFFFFF"/>
        <w:rPr>
          <w:ins w:id="17" w:author="Unknown"/>
          <w:rFonts w:ascii="Helvetica" w:hAnsi="Helvetica"/>
          <w:color w:val="333333"/>
          <w:sz w:val="21"/>
          <w:szCs w:val="21"/>
          <w:lang w:val="en-US" w:eastAsia="en-US"/>
        </w:rPr>
      </w:pPr>
      <w:ins w:id="18" w:author="Unknown">
        <w:r w:rsidRPr="008B7299">
          <w:rPr>
            <w:rFonts w:ascii="Helvetica" w:hAnsi="Helvetica"/>
            <w:color w:val="333333"/>
            <w:sz w:val="21"/>
            <w:szCs w:val="21"/>
            <w:lang w:val="en-US" w:eastAsia="en-US"/>
          </w:rPr>
          <w:t> </w:t>
        </w:r>
      </w:ins>
    </w:p>
    <w:p w:rsidR="008B7299" w:rsidRDefault="008B7299" w:rsidP="0019378F">
      <w:pPr>
        <w:pStyle w:val="NormalWeb"/>
        <w:shd w:val="clear" w:color="auto" w:fill="FFFFFF"/>
        <w:spacing w:before="240" w:beforeAutospacing="0" w:after="240" w:afterAutospacing="0"/>
        <w:rPr>
          <w:color w:val="333333"/>
          <w:u w:val="single"/>
        </w:rPr>
      </w:pPr>
    </w:p>
    <w:p w:rsidR="008B7299" w:rsidRPr="005269F2" w:rsidRDefault="008B7299" w:rsidP="008B7299">
      <w:pPr>
        <w:pStyle w:val="NormalWeb"/>
        <w:shd w:val="clear" w:color="auto" w:fill="FFFFFF"/>
        <w:spacing w:before="0" w:beforeAutospacing="0" w:after="0" w:afterAutospacing="0"/>
        <w:rPr>
          <w:color w:val="333333"/>
        </w:rPr>
      </w:pPr>
      <w:r w:rsidRPr="005269F2">
        <w:rPr>
          <w:color w:val="333333"/>
        </w:rPr>
        <w:t>When you want to create a server-side Java Web Application you can use one of the following solutions </w:t>
      </w:r>
      <w:hyperlink r:id="rId25" w:tgtFrame="_blank" w:history="1">
        <w:r w:rsidRPr="005269F2">
          <w:rPr>
            <w:rStyle w:val="Hyperlink"/>
            <w:b/>
            <w:bCs/>
          </w:rPr>
          <w:t>Java Server Faces (JSF)</w:t>
        </w:r>
      </w:hyperlink>
      <w:r w:rsidRPr="005269F2">
        <w:rPr>
          <w:color w:val="333333"/>
        </w:rPr>
        <w:t>, </w:t>
      </w:r>
      <w:hyperlink r:id="rId26" w:tgtFrame="_blank" w:history="1">
        <w:r w:rsidRPr="005269F2">
          <w:rPr>
            <w:rStyle w:val="Hyperlink"/>
          </w:rPr>
          <w:t>Java Server Pages (JSP)</w:t>
        </w:r>
      </w:hyperlink>
      <w:r w:rsidRPr="005269F2">
        <w:rPr>
          <w:color w:val="333333"/>
        </w:rPr>
        <w:t>, </w:t>
      </w:r>
      <w:hyperlink r:id="rId27" w:tgtFrame="_blank" w:history="1">
        <w:r w:rsidRPr="005269F2">
          <w:rPr>
            <w:rStyle w:val="Hyperlink"/>
          </w:rPr>
          <w:t>servlets</w:t>
        </w:r>
      </w:hyperlink>
      <w:r w:rsidRPr="005269F2">
        <w:rPr>
          <w:color w:val="333333"/>
        </w:rPr>
        <w:t>, template engines like </w:t>
      </w:r>
      <w:proofErr w:type="spellStart"/>
      <w:r w:rsidRPr="005269F2">
        <w:rPr>
          <w:b/>
          <w:bCs/>
          <w:color w:val="333333"/>
        </w:rPr>
        <w:t>Thymeleaf</w:t>
      </w:r>
      <w:proofErr w:type="spellEnd"/>
      <w:r w:rsidRPr="005269F2">
        <w:rPr>
          <w:color w:val="333333"/>
        </w:rPr>
        <w:t>, etc.</w:t>
      </w:r>
    </w:p>
    <w:p w:rsidR="008B7299" w:rsidRPr="005269F2" w:rsidRDefault="008B7299" w:rsidP="008B7299">
      <w:pPr>
        <w:pStyle w:val="NormalWeb"/>
        <w:shd w:val="clear" w:color="auto" w:fill="FFFFFF"/>
        <w:spacing w:before="0" w:beforeAutospacing="0" w:after="0" w:afterAutospacing="0"/>
        <w:rPr>
          <w:color w:val="333333"/>
        </w:rPr>
      </w:pPr>
      <w:r w:rsidRPr="005269F2">
        <w:rPr>
          <w:color w:val="333333"/>
        </w:rPr>
        <w:t> </w:t>
      </w:r>
    </w:p>
    <w:p w:rsidR="008B7299" w:rsidRPr="00B26734" w:rsidRDefault="008B7299" w:rsidP="008B7299">
      <w:pPr>
        <w:pStyle w:val="NormalWeb"/>
        <w:shd w:val="clear" w:color="auto" w:fill="FFFFFF"/>
        <w:spacing w:before="0" w:beforeAutospacing="0" w:after="0" w:afterAutospacing="0"/>
        <w:jc w:val="both"/>
        <w:rPr>
          <w:color w:val="333333"/>
          <w:sz w:val="28"/>
          <w:szCs w:val="28"/>
        </w:rPr>
      </w:pPr>
      <w:r w:rsidRPr="00B26734">
        <w:rPr>
          <w:color w:val="333333"/>
          <w:sz w:val="28"/>
          <w:szCs w:val="28"/>
        </w:rPr>
        <w:t>- As you can see </w:t>
      </w:r>
      <w:proofErr w:type="spellStart"/>
      <w:r w:rsidRPr="00B26734">
        <w:rPr>
          <w:color w:val="333333"/>
          <w:sz w:val="28"/>
          <w:szCs w:val="28"/>
        </w:rPr>
        <w:fldChar w:fldCharType="begin"/>
      </w:r>
      <w:r w:rsidRPr="00B26734">
        <w:rPr>
          <w:color w:val="333333"/>
          <w:sz w:val="28"/>
          <w:szCs w:val="28"/>
        </w:rPr>
        <w:instrText xml:space="preserve"> HYPERLINK "https://learn-it-with-examples.com/development/java/thymeleaf/what-thymeleaf-is.html" \t "_blank" </w:instrText>
      </w:r>
      <w:r w:rsidRPr="00B26734">
        <w:rPr>
          <w:color w:val="333333"/>
          <w:sz w:val="28"/>
          <w:szCs w:val="28"/>
        </w:rPr>
        <w:fldChar w:fldCharType="separate"/>
      </w:r>
      <w:r w:rsidRPr="00B26734">
        <w:rPr>
          <w:rStyle w:val="Hyperlink"/>
          <w:sz w:val="28"/>
          <w:szCs w:val="28"/>
        </w:rPr>
        <w:t>Thymeleaf</w:t>
      </w:r>
      <w:proofErr w:type="spellEnd"/>
      <w:r w:rsidRPr="00B26734">
        <w:rPr>
          <w:color w:val="333333"/>
          <w:sz w:val="28"/>
          <w:szCs w:val="28"/>
        </w:rPr>
        <w:fldChar w:fldCharType="end"/>
      </w:r>
      <w:r w:rsidRPr="00B26734">
        <w:rPr>
          <w:color w:val="333333"/>
          <w:sz w:val="28"/>
          <w:szCs w:val="28"/>
        </w:rPr>
        <w:t xml:space="preserve"> is closer to the HTML format and for this reason </w:t>
      </w:r>
      <w:proofErr w:type="spellStart"/>
      <w:r w:rsidRPr="00B26734">
        <w:rPr>
          <w:color w:val="333333"/>
          <w:sz w:val="28"/>
          <w:szCs w:val="28"/>
        </w:rPr>
        <w:t>Thymeleaf</w:t>
      </w:r>
      <w:proofErr w:type="spellEnd"/>
      <w:r w:rsidRPr="00B26734">
        <w:rPr>
          <w:color w:val="333333"/>
          <w:sz w:val="28"/>
          <w:szCs w:val="28"/>
        </w:rPr>
        <w:t xml:space="preserve"> is named "</w:t>
      </w:r>
      <w:r w:rsidRPr="00B26734">
        <w:rPr>
          <w:i/>
          <w:iCs/>
          <w:color w:val="333333"/>
          <w:sz w:val="28"/>
          <w:szCs w:val="28"/>
        </w:rPr>
        <w:t>a natural template</w:t>
      </w:r>
      <w:r w:rsidRPr="00B26734">
        <w:rPr>
          <w:color w:val="333333"/>
          <w:sz w:val="28"/>
          <w:szCs w:val="28"/>
        </w:rPr>
        <w:t>"</w:t>
      </w:r>
    </w:p>
    <w:p w:rsidR="008B7299" w:rsidRPr="00B26734" w:rsidRDefault="008B7299" w:rsidP="008B7299">
      <w:pPr>
        <w:pStyle w:val="NormalWeb"/>
        <w:shd w:val="clear" w:color="auto" w:fill="FFFFFF"/>
        <w:spacing w:before="0" w:beforeAutospacing="0" w:after="0" w:afterAutospacing="0"/>
        <w:jc w:val="both"/>
        <w:rPr>
          <w:color w:val="333333"/>
          <w:sz w:val="28"/>
          <w:szCs w:val="28"/>
        </w:rPr>
      </w:pPr>
      <w:r w:rsidRPr="00B26734">
        <w:rPr>
          <w:color w:val="333333"/>
          <w:sz w:val="28"/>
          <w:szCs w:val="28"/>
        </w:rPr>
        <w:t xml:space="preserve"> - Angular is a Single Page Application while </w:t>
      </w:r>
      <w:proofErr w:type="spellStart"/>
      <w:r w:rsidRPr="00B26734">
        <w:rPr>
          <w:color w:val="333333"/>
          <w:sz w:val="28"/>
          <w:szCs w:val="28"/>
        </w:rPr>
        <w:t>Thymeleaf</w:t>
      </w:r>
      <w:proofErr w:type="spellEnd"/>
      <w:r w:rsidRPr="00B26734">
        <w:rPr>
          <w:color w:val="333333"/>
          <w:sz w:val="28"/>
          <w:szCs w:val="28"/>
        </w:rPr>
        <w:t xml:space="preserve"> is a "multipage" application</w:t>
      </w:r>
    </w:p>
    <w:p w:rsidR="008B7299" w:rsidRPr="00B26734" w:rsidRDefault="008B7299" w:rsidP="008B7299">
      <w:pPr>
        <w:pStyle w:val="NormalWeb"/>
        <w:shd w:val="clear" w:color="auto" w:fill="FFFFFF"/>
        <w:spacing w:before="0" w:beforeAutospacing="0" w:after="0" w:afterAutospacing="0"/>
        <w:jc w:val="both"/>
        <w:rPr>
          <w:b/>
          <w:color w:val="333333"/>
          <w:sz w:val="28"/>
          <w:szCs w:val="28"/>
        </w:rPr>
      </w:pPr>
      <w:r w:rsidRPr="00B26734">
        <w:rPr>
          <w:color w:val="333333"/>
          <w:sz w:val="28"/>
          <w:szCs w:val="28"/>
        </w:rPr>
        <w:t xml:space="preserve"> - </w:t>
      </w:r>
      <w:r w:rsidRPr="00B26734">
        <w:rPr>
          <w:b/>
          <w:color w:val="333333"/>
          <w:sz w:val="28"/>
          <w:szCs w:val="28"/>
        </w:rPr>
        <w:t xml:space="preserve">With </w:t>
      </w:r>
      <w:proofErr w:type="spellStart"/>
      <w:r w:rsidRPr="00B26734">
        <w:rPr>
          <w:b/>
          <w:color w:val="333333"/>
          <w:sz w:val="28"/>
          <w:szCs w:val="28"/>
        </w:rPr>
        <w:t>Thymeleaf</w:t>
      </w:r>
      <w:proofErr w:type="spellEnd"/>
      <w:r w:rsidRPr="00B26734">
        <w:rPr>
          <w:b/>
          <w:color w:val="333333"/>
          <w:sz w:val="28"/>
          <w:szCs w:val="28"/>
        </w:rPr>
        <w:t xml:space="preserve">, the page is created on the server and with </w:t>
      </w:r>
      <w:proofErr w:type="gramStart"/>
      <w:r w:rsidRPr="00B26734">
        <w:rPr>
          <w:b/>
          <w:color w:val="333333"/>
          <w:sz w:val="28"/>
          <w:szCs w:val="28"/>
        </w:rPr>
        <w:t>Angular,</w:t>
      </w:r>
      <w:proofErr w:type="gramEnd"/>
      <w:r w:rsidRPr="00B26734">
        <w:rPr>
          <w:b/>
          <w:color w:val="333333"/>
          <w:sz w:val="28"/>
          <w:szCs w:val="28"/>
        </w:rPr>
        <w:t xml:space="preserve"> the page is created on the client</w:t>
      </w:r>
    </w:p>
    <w:p w:rsidR="008B7299" w:rsidRPr="00B26734" w:rsidRDefault="008B7299" w:rsidP="008B7299">
      <w:pPr>
        <w:pStyle w:val="NormalWeb"/>
        <w:shd w:val="clear" w:color="auto" w:fill="FFFFFF"/>
        <w:spacing w:before="0" w:beforeAutospacing="0" w:after="0" w:afterAutospacing="0"/>
        <w:jc w:val="both"/>
        <w:rPr>
          <w:color w:val="333333"/>
          <w:sz w:val="28"/>
          <w:szCs w:val="28"/>
        </w:rPr>
      </w:pPr>
      <w:r w:rsidRPr="00B26734">
        <w:rPr>
          <w:color w:val="333333"/>
          <w:sz w:val="28"/>
          <w:szCs w:val="28"/>
        </w:rPr>
        <w:t> - Both give you full control to the web design</w:t>
      </w:r>
    </w:p>
    <w:p w:rsidR="008B7299" w:rsidRPr="00B26734" w:rsidRDefault="008B7299" w:rsidP="008B7299">
      <w:pPr>
        <w:pStyle w:val="NormalWeb"/>
        <w:shd w:val="clear" w:color="auto" w:fill="FFFFFF"/>
        <w:spacing w:before="0" w:beforeAutospacing="0" w:after="0" w:afterAutospacing="0"/>
        <w:jc w:val="both"/>
        <w:rPr>
          <w:color w:val="333333"/>
          <w:sz w:val="28"/>
          <w:szCs w:val="28"/>
        </w:rPr>
      </w:pPr>
      <w:r w:rsidRPr="00B26734">
        <w:rPr>
          <w:color w:val="333333"/>
          <w:sz w:val="28"/>
          <w:szCs w:val="28"/>
        </w:rPr>
        <w:t xml:space="preserve"> - </w:t>
      </w:r>
      <w:proofErr w:type="spellStart"/>
      <w:r w:rsidRPr="00B26734">
        <w:rPr>
          <w:color w:val="333333"/>
          <w:sz w:val="28"/>
          <w:szCs w:val="28"/>
        </w:rPr>
        <w:t>Thymeleaf</w:t>
      </w:r>
      <w:proofErr w:type="spellEnd"/>
      <w:r w:rsidRPr="00B26734">
        <w:rPr>
          <w:color w:val="333333"/>
          <w:sz w:val="28"/>
          <w:szCs w:val="28"/>
        </w:rPr>
        <w:t xml:space="preserve"> could be seen as an improvement to the Java Server Pages (JSP) while </w:t>
      </w:r>
      <w:hyperlink r:id="rId28" w:tgtFrame="_blank" w:history="1">
        <w:r w:rsidRPr="00B26734">
          <w:rPr>
            <w:rStyle w:val="Hyperlink"/>
            <w:sz w:val="28"/>
            <w:szCs w:val="28"/>
          </w:rPr>
          <w:t>Angular</w:t>
        </w:r>
      </w:hyperlink>
      <w:r w:rsidRPr="00B26734">
        <w:rPr>
          <w:color w:val="333333"/>
          <w:sz w:val="28"/>
          <w:szCs w:val="28"/>
        </w:rPr>
        <w:t> is a (relatively) new way of creating the front-end</w:t>
      </w:r>
    </w:p>
    <w:p w:rsidR="003307DE" w:rsidRDefault="003307DE" w:rsidP="008B7299">
      <w:pPr>
        <w:pStyle w:val="NormalWeb"/>
        <w:shd w:val="clear" w:color="auto" w:fill="FFFFFF"/>
        <w:spacing w:before="0" w:beforeAutospacing="0" w:after="0" w:afterAutospacing="0"/>
        <w:jc w:val="both"/>
        <w:rPr>
          <w:rFonts w:ascii="Courier New" w:hAnsi="Courier New" w:cs="Courier New"/>
          <w:color w:val="333333"/>
          <w:sz w:val="26"/>
          <w:szCs w:val="26"/>
        </w:rPr>
      </w:pPr>
    </w:p>
    <w:p w:rsidR="003307DE" w:rsidRDefault="003307DE" w:rsidP="003307DE">
      <w:pPr>
        <w:pStyle w:val="Heading2"/>
        <w:shd w:val="clear" w:color="auto" w:fill="FFFFFF"/>
        <w:spacing w:before="0" w:after="330" w:line="468" w:lineRule="atLeast"/>
        <w:jc w:val="both"/>
        <w:textAlignment w:val="baseline"/>
        <w:rPr>
          <w:rFonts w:ascii="Arial" w:hAnsi="Arial" w:cs="Arial"/>
          <w:color w:val="000000"/>
        </w:rPr>
      </w:pPr>
      <w:r>
        <w:rPr>
          <w:rFonts w:ascii="Arial" w:hAnsi="Arial" w:cs="Arial"/>
          <w:color w:val="000000"/>
        </w:rPr>
        <w:t>Single-page application vs Multi-page application: What Is Better for Your Project?</w:t>
      </w:r>
    </w:p>
    <w:p w:rsidR="003307DE" w:rsidRPr="005269F2" w:rsidRDefault="003307DE" w:rsidP="003307DE">
      <w:pPr>
        <w:pStyle w:val="NormalWeb"/>
        <w:shd w:val="clear" w:color="auto" w:fill="FFFFFF"/>
        <w:spacing w:before="0" w:beforeAutospacing="0" w:after="375" w:afterAutospacing="0" w:line="383" w:lineRule="atLeast"/>
        <w:jc w:val="both"/>
        <w:textAlignment w:val="baseline"/>
        <w:rPr>
          <w:color w:val="000000"/>
        </w:rPr>
      </w:pPr>
      <w:proofErr w:type="gramStart"/>
      <w:r w:rsidRPr="005269F2">
        <w:rPr>
          <w:color w:val="000000"/>
        </w:rPr>
        <w:t>MPA or SPA?</w:t>
      </w:r>
      <w:proofErr w:type="gramEnd"/>
      <w:r w:rsidRPr="005269F2">
        <w:rPr>
          <w:color w:val="000000"/>
        </w:rPr>
        <w:t xml:space="preserve"> There is no definite answer which of them is better as everything depends on the web app features you are going to develop and the tasks the app should deal with. Customers should make a choice based on their business needs and technical requirements for a specific project.</w:t>
      </w:r>
    </w:p>
    <w:p w:rsidR="003307DE" w:rsidRPr="005269F2" w:rsidRDefault="003307DE" w:rsidP="003307DE">
      <w:pPr>
        <w:pStyle w:val="NormalWeb"/>
        <w:shd w:val="clear" w:color="auto" w:fill="FFFFFF"/>
        <w:spacing w:before="0" w:beforeAutospacing="0" w:after="375" w:afterAutospacing="0" w:line="383" w:lineRule="atLeast"/>
        <w:jc w:val="both"/>
        <w:textAlignment w:val="baseline"/>
        <w:rPr>
          <w:color w:val="000000"/>
        </w:rPr>
      </w:pPr>
      <w:r w:rsidRPr="005269F2">
        <w:rPr>
          <w:color w:val="000000"/>
        </w:rPr>
        <w:t xml:space="preserve">If your website has to show a large number of products or services and </w:t>
      </w:r>
      <w:proofErr w:type="gramStart"/>
      <w:r w:rsidRPr="005269F2">
        <w:rPr>
          <w:color w:val="000000"/>
        </w:rPr>
        <w:t>SEO</w:t>
      </w:r>
      <w:r w:rsidRPr="005269F2">
        <w:rPr>
          <w:color w:val="000000"/>
        </w:rPr>
        <w:t>(</w:t>
      </w:r>
      <w:proofErr w:type="gramEnd"/>
      <w:r w:rsidRPr="005269F2">
        <w:rPr>
          <w:b/>
          <w:bCs/>
          <w:color w:val="202122"/>
          <w:shd w:val="clear" w:color="auto" w:fill="FFFFFF"/>
        </w:rPr>
        <w:t>Search engine optimization</w:t>
      </w:r>
      <w:r w:rsidRPr="005269F2">
        <w:rPr>
          <w:color w:val="202122"/>
          <w:shd w:val="clear" w:color="auto" w:fill="FFFFFF"/>
        </w:rPr>
        <w:t> </w:t>
      </w:r>
      <w:r w:rsidRPr="005269F2">
        <w:rPr>
          <w:color w:val="202122"/>
          <w:shd w:val="clear" w:color="auto" w:fill="FFFFFF"/>
        </w:rPr>
        <w:t>)</w:t>
      </w:r>
      <w:r w:rsidRPr="005269F2">
        <w:rPr>
          <w:color w:val="000000"/>
        </w:rPr>
        <w:t xml:space="preserve"> is an important channel for you to attract customers, a multi-page application is a right choice for you. If you want to provide maximum functionality in limited web space, create a dynamic platform, or flexibly manage large amounts of data, a single-page app is your more suitable option.</w:t>
      </w:r>
    </w:p>
    <w:p w:rsidR="003307DE" w:rsidRPr="005269F2" w:rsidRDefault="003307DE" w:rsidP="00B26734">
      <w:pPr>
        <w:pStyle w:val="NormalWeb"/>
        <w:shd w:val="clear" w:color="auto" w:fill="FFFFFF"/>
        <w:spacing w:before="0" w:beforeAutospacing="0" w:after="0" w:afterAutospacing="0" w:line="383" w:lineRule="atLeast"/>
        <w:jc w:val="both"/>
        <w:textAlignment w:val="baseline"/>
        <w:rPr>
          <w:color w:val="333333"/>
        </w:rPr>
      </w:pPr>
      <w:r w:rsidRPr="005269F2">
        <w:rPr>
          <w:color w:val="000000"/>
        </w:rPr>
        <w:t>Each of both architectures has its own pros and cons. Which one will suit you better? Everything depends on the specific project and specific business requirements. If you need to find the best solution, </w:t>
      </w:r>
      <w:hyperlink r:id="rId29" w:tgtFrame="_blank" w:history="1">
        <w:r w:rsidRPr="005269F2">
          <w:rPr>
            <w:rStyle w:val="Hyperlink"/>
            <w:color w:val="009CF0"/>
            <w:u w:val="none"/>
            <w:bdr w:val="none" w:sz="0" w:space="0" w:color="auto" w:frame="1"/>
          </w:rPr>
          <w:t>contact us</w:t>
        </w:r>
      </w:hyperlink>
      <w:r w:rsidRPr="005269F2">
        <w:rPr>
          <w:color w:val="000000"/>
        </w:rPr>
        <w:t>, and let us dwell on the details.</w:t>
      </w:r>
    </w:p>
    <w:sectPr w:rsidR="003307DE" w:rsidRPr="005269F2" w:rsidSect="009D3BD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aleway">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228B"/>
    <w:multiLevelType w:val="hybridMultilevel"/>
    <w:tmpl w:val="F50C6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A28CF"/>
    <w:multiLevelType w:val="multilevel"/>
    <w:tmpl w:val="7E26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A5ADE"/>
    <w:multiLevelType w:val="multilevel"/>
    <w:tmpl w:val="9AEA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B431D"/>
    <w:multiLevelType w:val="hybridMultilevel"/>
    <w:tmpl w:val="FC38889A"/>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nsid w:val="08E84DF8"/>
    <w:multiLevelType w:val="multilevel"/>
    <w:tmpl w:val="AF90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944780"/>
    <w:multiLevelType w:val="hybridMultilevel"/>
    <w:tmpl w:val="C30299A8"/>
    <w:lvl w:ilvl="0" w:tplc="64BAB1C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007F8"/>
    <w:multiLevelType w:val="hybridMultilevel"/>
    <w:tmpl w:val="A538C8B0"/>
    <w:lvl w:ilvl="0" w:tplc="FAE493EE">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C76E00"/>
    <w:multiLevelType w:val="hybridMultilevel"/>
    <w:tmpl w:val="D0D2A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1D3744"/>
    <w:multiLevelType w:val="multilevel"/>
    <w:tmpl w:val="E680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46765B"/>
    <w:multiLevelType w:val="hybridMultilevel"/>
    <w:tmpl w:val="436CF8AC"/>
    <w:lvl w:ilvl="0" w:tplc="98A6C6FC">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15082"/>
    <w:multiLevelType w:val="hybridMultilevel"/>
    <w:tmpl w:val="52F6FD76"/>
    <w:lvl w:ilvl="0" w:tplc="E23CC6DA">
      <w:start w:val="1"/>
      <w:numFmt w:val="decimal"/>
      <w:lvlText w:val="%1."/>
      <w:lvlJc w:val="left"/>
      <w:pPr>
        <w:ind w:left="360" w:hanging="360"/>
      </w:pPr>
      <w:rPr>
        <w:rFonts w:hint="default"/>
      </w:r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abstractNum w:abstractNumId="11">
    <w:nsid w:val="445D6C22"/>
    <w:multiLevelType w:val="hybridMultilevel"/>
    <w:tmpl w:val="B12EA880"/>
    <w:lvl w:ilvl="0" w:tplc="2DB2605A">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0D4550"/>
    <w:multiLevelType w:val="multilevel"/>
    <w:tmpl w:val="B6242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6D1F42"/>
    <w:multiLevelType w:val="hybridMultilevel"/>
    <w:tmpl w:val="335A6C08"/>
    <w:lvl w:ilvl="0" w:tplc="CCBE2364">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930C25"/>
    <w:multiLevelType w:val="multilevel"/>
    <w:tmpl w:val="54D2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08647C"/>
    <w:multiLevelType w:val="hybridMultilevel"/>
    <w:tmpl w:val="B358E118"/>
    <w:lvl w:ilvl="0" w:tplc="01F2F9F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4276788"/>
    <w:multiLevelType w:val="multilevel"/>
    <w:tmpl w:val="1D4C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09E22F4"/>
    <w:multiLevelType w:val="multilevel"/>
    <w:tmpl w:val="4616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200D04"/>
    <w:multiLevelType w:val="hybridMultilevel"/>
    <w:tmpl w:val="4A1EC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C1B7B"/>
    <w:multiLevelType w:val="hybridMultilevel"/>
    <w:tmpl w:val="0304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5"/>
  </w:num>
  <w:num w:numId="4">
    <w:abstractNumId w:val="6"/>
  </w:num>
  <w:num w:numId="5">
    <w:abstractNumId w:val="18"/>
  </w:num>
  <w:num w:numId="6">
    <w:abstractNumId w:val="7"/>
  </w:num>
  <w:num w:numId="7">
    <w:abstractNumId w:val="13"/>
  </w:num>
  <w:num w:numId="8">
    <w:abstractNumId w:val="11"/>
  </w:num>
  <w:num w:numId="9">
    <w:abstractNumId w:val="9"/>
  </w:num>
  <w:num w:numId="10">
    <w:abstractNumId w:val="19"/>
  </w:num>
  <w:num w:numId="11">
    <w:abstractNumId w:val="2"/>
  </w:num>
  <w:num w:numId="12">
    <w:abstractNumId w:val="17"/>
  </w:num>
  <w:num w:numId="13">
    <w:abstractNumId w:val="14"/>
  </w:num>
  <w:num w:numId="14">
    <w:abstractNumId w:val="4"/>
  </w:num>
  <w:num w:numId="15">
    <w:abstractNumId w:val="12"/>
  </w:num>
  <w:num w:numId="16">
    <w:abstractNumId w:val="10"/>
  </w:num>
  <w:num w:numId="17">
    <w:abstractNumId w:val="3"/>
  </w:num>
  <w:num w:numId="18">
    <w:abstractNumId w:val="8"/>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12"/>
    <w:rsid w:val="00002D41"/>
    <w:rsid w:val="00003F5B"/>
    <w:rsid w:val="000665D7"/>
    <w:rsid w:val="00101312"/>
    <w:rsid w:val="00101DD8"/>
    <w:rsid w:val="00122FA6"/>
    <w:rsid w:val="001533E0"/>
    <w:rsid w:val="0017497B"/>
    <w:rsid w:val="0019378F"/>
    <w:rsid w:val="001E0F55"/>
    <w:rsid w:val="0024611C"/>
    <w:rsid w:val="002C557B"/>
    <w:rsid w:val="002F712A"/>
    <w:rsid w:val="003047E8"/>
    <w:rsid w:val="003057F3"/>
    <w:rsid w:val="003307DE"/>
    <w:rsid w:val="0034521F"/>
    <w:rsid w:val="00350319"/>
    <w:rsid w:val="0036108E"/>
    <w:rsid w:val="00376D1A"/>
    <w:rsid w:val="003816C7"/>
    <w:rsid w:val="003E6A7C"/>
    <w:rsid w:val="00447883"/>
    <w:rsid w:val="00455936"/>
    <w:rsid w:val="00487121"/>
    <w:rsid w:val="004E3718"/>
    <w:rsid w:val="005269F2"/>
    <w:rsid w:val="005605BA"/>
    <w:rsid w:val="005C4B4A"/>
    <w:rsid w:val="005C5916"/>
    <w:rsid w:val="005E0573"/>
    <w:rsid w:val="006506AF"/>
    <w:rsid w:val="00653E1F"/>
    <w:rsid w:val="00676C3F"/>
    <w:rsid w:val="00722A9E"/>
    <w:rsid w:val="00733EC1"/>
    <w:rsid w:val="00764A33"/>
    <w:rsid w:val="0076575F"/>
    <w:rsid w:val="00783F37"/>
    <w:rsid w:val="007864D2"/>
    <w:rsid w:val="007D5D81"/>
    <w:rsid w:val="0087642E"/>
    <w:rsid w:val="008A286E"/>
    <w:rsid w:val="008B7299"/>
    <w:rsid w:val="00904315"/>
    <w:rsid w:val="009A4978"/>
    <w:rsid w:val="009D3BDA"/>
    <w:rsid w:val="00A00F7D"/>
    <w:rsid w:val="00A14144"/>
    <w:rsid w:val="00A302A3"/>
    <w:rsid w:val="00AA2F8E"/>
    <w:rsid w:val="00B1568A"/>
    <w:rsid w:val="00B26734"/>
    <w:rsid w:val="00B60B59"/>
    <w:rsid w:val="00BC30C3"/>
    <w:rsid w:val="00C10BB2"/>
    <w:rsid w:val="00C706CB"/>
    <w:rsid w:val="00CE7ED6"/>
    <w:rsid w:val="00CF7B60"/>
    <w:rsid w:val="00D7742A"/>
    <w:rsid w:val="00DE2E47"/>
    <w:rsid w:val="00E149EF"/>
    <w:rsid w:val="00E37E66"/>
    <w:rsid w:val="00E42F20"/>
    <w:rsid w:val="00ED584F"/>
    <w:rsid w:val="00EE630E"/>
    <w:rsid w:val="00F57661"/>
    <w:rsid w:val="00FA4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ro-RO" w:eastAsia="ro-RO"/>
    </w:rPr>
  </w:style>
  <w:style w:type="paragraph" w:styleId="Heading1">
    <w:name w:val="heading 1"/>
    <w:basedOn w:val="Normal"/>
    <w:next w:val="Normal"/>
    <w:link w:val="Heading1Char"/>
    <w:qFormat/>
    <w:rsid w:val="004871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002D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6C3F"/>
    <w:pPr>
      <w:spacing w:before="100" w:beforeAutospacing="1" w:after="100" w:afterAutospacing="1"/>
      <w:outlineLvl w:val="2"/>
    </w:pPr>
    <w:rPr>
      <w:b/>
      <w:bCs/>
      <w:sz w:val="27"/>
      <w:szCs w:val="27"/>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30E"/>
    <w:pPr>
      <w:ind w:left="720"/>
      <w:contextualSpacing/>
    </w:pPr>
  </w:style>
  <w:style w:type="character" w:styleId="HTMLCode">
    <w:name w:val="HTML Code"/>
    <w:basedOn w:val="DefaultParagraphFont"/>
    <w:uiPriority w:val="99"/>
    <w:unhideWhenUsed/>
    <w:rsid w:val="00A14144"/>
    <w:rPr>
      <w:rFonts w:ascii="Courier New" w:eastAsia="Times New Roman" w:hAnsi="Courier New" w:cs="Courier New"/>
      <w:sz w:val="20"/>
      <w:szCs w:val="20"/>
    </w:rPr>
  </w:style>
  <w:style w:type="character" w:styleId="Hyperlink">
    <w:name w:val="Hyperlink"/>
    <w:basedOn w:val="DefaultParagraphFont"/>
    <w:uiPriority w:val="99"/>
    <w:unhideWhenUsed/>
    <w:rsid w:val="00FA4085"/>
    <w:rPr>
      <w:color w:val="0000FF"/>
      <w:u w:val="single"/>
    </w:rPr>
  </w:style>
  <w:style w:type="character" w:styleId="FollowedHyperlink">
    <w:name w:val="FollowedHyperlink"/>
    <w:basedOn w:val="DefaultParagraphFont"/>
    <w:rsid w:val="003047E8"/>
    <w:rPr>
      <w:color w:val="800080" w:themeColor="followedHyperlink"/>
      <w:u w:val="single"/>
    </w:rPr>
  </w:style>
  <w:style w:type="paragraph" w:styleId="NormalWeb">
    <w:name w:val="Normal (Web)"/>
    <w:basedOn w:val="Normal"/>
    <w:uiPriority w:val="99"/>
    <w:unhideWhenUsed/>
    <w:rsid w:val="003047E8"/>
    <w:pPr>
      <w:spacing w:before="100" w:beforeAutospacing="1" w:after="100" w:afterAutospacing="1"/>
    </w:pPr>
    <w:rPr>
      <w:lang w:val="en-US" w:eastAsia="en-US"/>
    </w:rPr>
  </w:style>
  <w:style w:type="paragraph" w:styleId="HTMLPreformatted">
    <w:name w:val="HTML Preformatted"/>
    <w:basedOn w:val="Normal"/>
    <w:link w:val="HTMLPreformattedChar"/>
    <w:uiPriority w:val="99"/>
    <w:unhideWhenUsed/>
    <w:rsid w:val="00DE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DE2E47"/>
    <w:rPr>
      <w:rFonts w:ascii="Courier New" w:hAnsi="Courier New" w:cs="Courier New"/>
    </w:rPr>
  </w:style>
  <w:style w:type="character" w:customStyle="1" w:styleId="Heading3Char">
    <w:name w:val="Heading 3 Char"/>
    <w:basedOn w:val="DefaultParagraphFont"/>
    <w:link w:val="Heading3"/>
    <w:uiPriority w:val="9"/>
    <w:rsid w:val="00676C3F"/>
    <w:rPr>
      <w:b/>
      <w:bCs/>
      <w:sz w:val="27"/>
      <w:szCs w:val="27"/>
    </w:rPr>
  </w:style>
  <w:style w:type="character" w:styleId="Strong">
    <w:name w:val="Strong"/>
    <w:basedOn w:val="DefaultParagraphFont"/>
    <w:uiPriority w:val="22"/>
    <w:qFormat/>
    <w:rsid w:val="00676C3F"/>
    <w:rPr>
      <w:b/>
      <w:bCs/>
    </w:rPr>
  </w:style>
  <w:style w:type="character" w:styleId="Emphasis">
    <w:name w:val="Emphasis"/>
    <w:basedOn w:val="DefaultParagraphFont"/>
    <w:uiPriority w:val="20"/>
    <w:qFormat/>
    <w:rsid w:val="00676C3F"/>
    <w:rPr>
      <w:i/>
      <w:iCs/>
    </w:rPr>
  </w:style>
  <w:style w:type="character" w:customStyle="1" w:styleId="hljs-keyword">
    <w:name w:val="hljs-keyword"/>
    <w:basedOn w:val="DefaultParagraphFont"/>
    <w:rsid w:val="00676C3F"/>
  </w:style>
  <w:style w:type="character" w:customStyle="1" w:styleId="hljs-class">
    <w:name w:val="hljs-class"/>
    <w:basedOn w:val="DefaultParagraphFont"/>
    <w:rsid w:val="00676C3F"/>
  </w:style>
  <w:style w:type="character" w:customStyle="1" w:styleId="hljs-title">
    <w:name w:val="hljs-title"/>
    <w:basedOn w:val="DefaultParagraphFont"/>
    <w:rsid w:val="00676C3F"/>
  </w:style>
  <w:style w:type="character" w:customStyle="1" w:styleId="hljs-meta">
    <w:name w:val="hljs-meta"/>
    <w:basedOn w:val="DefaultParagraphFont"/>
    <w:rsid w:val="00676C3F"/>
  </w:style>
  <w:style w:type="character" w:customStyle="1" w:styleId="hljs-function">
    <w:name w:val="hljs-function"/>
    <w:basedOn w:val="DefaultParagraphFont"/>
    <w:rsid w:val="00676C3F"/>
  </w:style>
  <w:style w:type="character" w:customStyle="1" w:styleId="hljs-params">
    <w:name w:val="hljs-params"/>
    <w:basedOn w:val="DefaultParagraphFont"/>
    <w:rsid w:val="00676C3F"/>
  </w:style>
  <w:style w:type="character" w:customStyle="1" w:styleId="hljs-string">
    <w:name w:val="hljs-string"/>
    <w:basedOn w:val="DefaultParagraphFont"/>
    <w:rsid w:val="00676C3F"/>
  </w:style>
  <w:style w:type="character" w:customStyle="1" w:styleId="hljs-number">
    <w:name w:val="hljs-number"/>
    <w:basedOn w:val="DefaultParagraphFont"/>
    <w:rsid w:val="00676C3F"/>
  </w:style>
  <w:style w:type="character" w:customStyle="1" w:styleId="enlighter-k11">
    <w:name w:val="enlighter-k11"/>
    <w:basedOn w:val="DefaultParagraphFont"/>
    <w:rsid w:val="00F57661"/>
  </w:style>
  <w:style w:type="character" w:customStyle="1" w:styleId="enlighter-text">
    <w:name w:val="enlighter-text"/>
    <w:basedOn w:val="DefaultParagraphFont"/>
    <w:rsid w:val="00F57661"/>
  </w:style>
  <w:style w:type="character" w:customStyle="1" w:styleId="enlighter-g1">
    <w:name w:val="enlighter-g1"/>
    <w:basedOn w:val="DefaultParagraphFont"/>
    <w:rsid w:val="00F57661"/>
  </w:style>
  <w:style w:type="character" w:customStyle="1" w:styleId="enlighter-s0">
    <w:name w:val="enlighter-s0"/>
    <w:basedOn w:val="DefaultParagraphFont"/>
    <w:rsid w:val="00F57661"/>
  </w:style>
  <w:style w:type="character" w:customStyle="1" w:styleId="enlighter-k0">
    <w:name w:val="enlighter-k0"/>
    <w:basedOn w:val="DefaultParagraphFont"/>
    <w:rsid w:val="00F57661"/>
  </w:style>
  <w:style w:type="character" w:customStyle="1" w:styleId="enlighter-k5">
    <w:name w:val="enlighter-k5"/>
    <w:basedOn w:val="DefaultParagraphFont"/>
    <w:rsid w:val="00F57661"/>
  </w:style>
  <w:style w:type="character" w:customStyle="1" w:styleId="enlighter-m0">
    <w:name w:val="enlighter-m0"/>
    <w:basedOn w:val="DefaultParagraphFont"/>
    <w:rsid w:val="00F57661"/>
  </w:style>
  <w:style w:type="character" w:customStyle="1" w:styleId="enlighter-m3">
    <w:name w:val="enlighter-m3"/>
    <w:basedOn w:val="DefaultParagraphFont"/>
    <w:rsid w:val="00F57661"/>
  </w:style>
  <w:style w:type="character" w:customStyle="1" w:styleId="Heading1Char">
    <w:name w:val="Heading 1 Char"/>
    <w:basedOn w:val="DefaultParagraphFont"/>
    <w:link w:val="Heading1"/>
    <w:rsid w:val="00487121"/>
    <w:rPr>
      <w:rFonts w:asciiTheme="majorHAnsi" w:eastAsiaTheme="majorEastAsia" w:hAnsiTheme="majorHAnsi" w:cstheme="majorBidi"/>
      <w:b/>
      <w:bCs/>
      <w:color w:val="365F91" w:themeColor="accent1" w:themeShade="BF"/>
      <w:sz w:val="28"/>
      <w:szCs w:val="28"/>
      <w:lang w:val="ro-RO" w:eastAsia="ro-RO"/>
    </w:rPr>
  </w:style>
  <w:style w:type="character" w:customStyle="1" w:styleId="ipa">
    <w:name w:val="ipa"/>
    <w:basedOn w:val="DefaultParagraphFont"/>
    <w:rsid w:val="00C706CB"/>
  </w:style>
  <w:style w:type="character" w:styleId="HTMLTypewriter">
    <w:name w:val="HTML Typewriter"/>
    <w:basedOn w:val="DefaultParagraphFont"/>
    <w:uiPriority w:val="99"/>
    <w:unhideWhenUsed/>
    <w:rsid w:val="00783F37"/>
    <w:rPr>
      <w:rFonts w:ascii="Courier New" w:eastAsia="Times New Roman" w:hAnsi="Courier New" w:cs="Courier New"/>
      <w:sz w:val="20"/>
      <w:szCs w:val="20"/>
    </w:rPr>
  </w:style>
  <w:style w:type="character" w:customStyle="1" w:styleId="Heading2Char">
    <w:name w:val="Heading 2 Char"/>
    <w:basedOn w:val="DefaultParagraphFont"/>
    <w:link w:val="Heading2"/>
    <w:semiHidden/>
    <w:rsid w:val="00002D41"/>
    <w:rPr>
      <w:rFonts w:asciiTheme="majorHAnsi" w:eastAsiaTheme="majorEastAsia" w:hAnsiTheme="majorHAnsi" w:cstheme="majorBidi"/>
      <w:b/>
      <w:bCs/>
      <w:color w:val="4F81BD" w:themeColor="accent1"/>
      <w:sz w:val="26"/>
      <w:szCs w:val="26"/>
      <w:lang w:val="ro-RO" w:eastAsia="ro-RO"/>
    </w:rPr>
  </w:style>
  <w:style w:type="paragraph" w:styleId="NoSpacing">
    <w:name w:val="No Spacing"/>
    <w:uiPriority w:val="1"/>
    <w:qFormat/>
    <w:rsid w:val="00CF7B60"/>
    <w:rPr>
      <w:sz w:val="24"/>
      <w:szCs w:val="24"/>
      <w:lang w:val="ro-RO" w:eastAsia="ro-RO"/>
    </w:rPr>
  </w:style>
  <w:style w:type="character" w:customStyle="1" w:styleId="token">
    <w:name w:val="token"/>
    <w:basedOn w:val="DefaultParagraphFont"/>
    <w:rsid w:val="0019378F"/>
  </w:style>
  <w:style w:type="paragraph" w:styleId="BalloonText">
    <w:name w:val="Balloon Text"/>
    <w:basedOn w:val="Normal"/>
    <w:link w:val="BalloonTextChar"/>
    <w:rsid w:val="008B7299"/>
    <w:rPr>
      <w:rFonts w:ascii="Tahoma" w:hAnsi="Tahoma" w:cs="Tahoma"/>
      <w:sz w:val="16"/>
      <w:szCs w:val="16"/>
    </w:rPr>
  </w:style>
  <w:style w:type="character" w:customStyle="1" w:styleId="BalloonTextChar">
    <w:name w:val="Balloon Text Char"/>
    <w:basedOn w:val="DefaultParagraphFont"/>
    <w:link w:val="BalloonText"/>
    <w:rsid w:val="008B7299"/>
    <w:rPr>
      <w:rFonts w:ascii="Tahoma" w:hAnsi="Tahoma" w:cs="Tahoma"/>
      <w:sz w:val="16"/>
      <w:szCs w:val="16"/>
      <w:lang w:val="ro-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ro-RO" w:eastAsia="ro-RO"/>
    </w:rPr>
  </w:style>
  <w:style w:type="paragraph" w:styleId="Heading1">
    <w:name w:val="heading 1"/>
    <w:basedOn w:val="Normal"/>
    <w:next w:val="Normal"/>
    <w:link w:val="Heading1Char"/>
    <w:qFormat/>
    <w:rsid w:val="004871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002D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6C3F"/>
    <w:pPr>
      <w:spacing w:before="100" w:beforeAutospacing="1" w:after="100" w:afterAutospacing="1"/>
      <w:outlineLvl w:val="2"/>
    </w:pPr>
    <w:rPr>
      <w:b/>
      <w:bCs/>
      <w:sz w:val="27"/>
      <w:szCs w:val="27"/>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30E"/>
    <w:pPr>
      <w:ind w:left="720"/>
      <w:contextualSpacing/>
    </w:pPr>
  </w:style>
  <w:style w:type="character" w:styleId="HTMLCode">
    <w:name w:val="HTML Code"/>
    <w:basedOn w:val="DefaultParagraphFont"/>
    <w:uiPriority w:val="99"/>
    <w:unhideWhenUsed/>
    <w:rsid w:val="00A14144"/>
    <w:rPr>
      <w:rFonts w:ascii="Courier New" w:eastAsia="Times New Roman" w:hAnsi="Courier New" w:cs="Courier New"/>
      <w:sz w:val="20"/>
      <w:szCs w:val="20"/>
    </w:rPr>
  </w:style>
  <w:style w:type="character" w:styleId="Hyperlink">
    <w:name w:val="Hyperlink"/>
    <w:basedOn w:val="DefaultParagraphFont"/>
    <w:uiPriority w:val="99"/>
    <w:unhideWhenUsed/>
    <w:rsid w:val="00FA4085"/>
    <w:rPr>
      <w:color w:val="0000FF"/>
      <w:u w:val="single"/>
    </w:rPr>
  </w:style>
  <w:style w:type="character" w:styleId="FollowedHyperlink">
    <w:name w:val="FollowedHyperlink"/>
    <w:basedOn w:val="DefaultParagraphFont"/>
    <w:rsid w:val="003047E8"/>
    <w:rPr>
      <w:color w:val="800080" w:themeColor="followedHyperlink"/>
      <w:u w:val="single"/>
    </w:rPr>
  </w:style>
  <w:style w:type="paragraph" w:styleId="NormalWeb">
    <w:name w:val="Normal (Web)"/>
    <w:basedOn w:val="Normal"/>
    <w:uiPriority w:val="99"/>
    <w:unhideWhenUsed/>
    <w:rsid w:val="003047E8"/>
    <w:pPr>
      <w:spacing w:before="100" w:beforeAutospacing="1" w:after="100" w:afterAutospacing="1"/>
    </w:pPr>
    <w:rPr>
      <w:lang w:val="en-US" w:eastAsia="en-US"/>
    </w:rPr>
  </w:style>
  <w:style w:type="paragraph" w:styleId="HTMLPreformatted">
    <w:name w:val="HTML Preformatted"/>
    <w:basedOn w:val="Normal"/>
    <w:link w:val="HTMLPreformattedChar"/>
    <w:uiPriority w:val="99"/>
    <w:unhideWhenUsed/>
    <w:rsid w:val="00DE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DE2E47"/>
    <w:rPr>
      <w:rFonts w:ascii="Courier New" w:hAnsi="Courier New" w:cs="Courier New"/>
    </w:rPr>
  </w:style>
  <w:style w:type="character" w:customStyle="1" w:styleId="Heading3Char">
    <w:name w:val="Heading 3 Char"/>
    <w:basedOn w:val="DefaultParagraphFont"/>
    <w:link w:val="Heading3"/>
    <w:uiPriority w:val="9"/>
    <w:rsid w:val="00676C3F"/>
    <w:rPr>
      <w:b/>
      <w:bCs/>
      <w:sz w:val="27"/>
      <w:szCs w:val="27"/>
    </w:rPr>
  </w:style>
  <w:style w:type="character" w:styleId="Strong">
    <w:name w:val="Strong"/>
    <w:basedOn w:val="DefaultParagraphFont"/>
    <w:uiPriority w:val="22"/>
    <w:qFormat/>
    <w:rsid w:val="00676C3F"/>
    <w:rPr>
      <w:b/>
      <w:bCs/>
    </w:rPr>
  </w:style>
  <w:style w:type="character" w:styleId="Emphasis">
    <w:name w:val="Emphasis"/>
    <w:basedOn w:val="DefaultParagraphFont"/>
    <w:uiPriority w:val="20"/>
    <w:qFormat/>
    <w:rsid w:val="00676C3F"/>
    <w:rPr>
      <w:i/>
      <w:iCs/>
    </w:rPr>
  </w:style>
  <w:style w:type="character" w:customStyle="1" w:styleId="hljs-keyword">
    <w:name w:val="hljs-keyword"/>
    <w:basedOn w:val="DefaultParagraphFont"/>
    <w:rsid w:val="00676C3F"/>
  </w:style>
  <w:style w:type="character" w:customStyle="1" w:styleId="hljs-class">
    <w:name w:val="hljs-class"/>
    <w:basedOn w:val="DefaultParagraphFont"/>
    <w:rsid w:val="00676C3F"/>
  </w:style>
  <w:style w:type="character" w:customStyle="1" w:styleId="hljs-title">
    <w:name w:val="hljs-title"/>
    <w:basedOn w:val="DefaultParagraphFont"/>
    <w:rsid w:val="00676C3F"/>
  </w:style>
  <w:style w:type="character" w:customStyle="1" w:styleId="hljs-meta">
    <w:name w:val="hljs-meta"/>
    <w:basedOn w:val="DefaultParagraphFont"/>
    <w:rsid w:val="00676C3F"/>
  </w:style>
  <w:style w:type="character" w:customStyle="1" w:styleId="hljs-function">
    <w:name w:val="hljs-function"/>
    <w:basedOn w:val="DefaultParagraphFont"/>
    <w:rsid w:val="00676C3F"/>
  </w:style>
  <w:style w:type="character" w:customStyle="1" w:styleId="hljs-params">
    <w:name w:val="hljs-params"/>
    <w:basedOn w:val="DefaultParagraphFont"/>
    <w:rsid w:val="00676C3F"/>
  </w:style>
  <w:style w:type="character" w:customStyle="1" w:styleId="hljs-string">
    <w:name w:val="hljs-string"/>
    <w:basedOn w:val="DefaultParagraphFont"/>
    <w:rsid w:val="00676C3F"/>
  </w:style>
  <w:style w:type="character" w:customStyle="1" w:styleId="hljs-number">
    <w:name w:val="hljs-number"/>
    <w:basedOn w:val="DefaultParagraphFont"/>
    <w:rsid w:val="00676C3F"/>
  </w:style>
  <w:style w:type="character" w:customStyle="1" w:styleId="enlighter-k11">
    <w:name w:val="enlighter-k11"/>
    <w:basedOn w:val="DefaultParagraphFont"/>
    <w:rsid w:val="00F57661"/>
  </w:style>
  <w:style w:type="character" w:customStyle="1" w:styleId="enlighter-text">
    <w:name w:val="enlighter-text"/>
    <w:basedOn w:val="DefaultParagraphFont"/>
    <w:rsid w:val="00F57661"/>
  </w:style>
  <w:style w:type="character" w:customStyle="1" w:styleId="enlighter-g1">
    <w:name w:val="enlighter-g1"/>
    <w:basedOn w:val="DefaultParagraphFont"/>
    <w:rsid w:val="00F57661"/>
  </w:style>
  <w:style w:type="character" w:customStyle="1" w:styleId="enlighter-s0">
    <w:name w:val="enlighter-s0"/>
    <w:basedOn w:val="DefaultParagraphFont"/>
    <w:rsid w:val="00F57661"/>
  </w:style>
  <w:style w:type="character" w:customStyle="1" w:styleId="enlighter-k0">
    <w:name w:val="enlighter-k0"/>
    <w:basedOn w:val="DefaultParagraphFont"/>
    <w:rsid w:val="00F57661"/>
  </w:style>
  <w:style w:type="character" w:customStyle="1" w:styleId="enlighter-k5">
    <w:name w:val="enlighter-k5"/>
    <w:basedOn w:val="DefaultParagraphFont"/>
    <w:rsid w:val="00F57661"/>
  </w:style>
  <w:style w:type="character" w:customStyle="1" w:styleId="enlighter-m0">
    <w:name w:val="enlighter-m0"/>
    <w:basedOn w:val="DefaultParagraphFont"/>
    <w:rsid w:val="00F57661"/>
  </w:style>
  <w:style w:type="character" w:customStyle="1" w:styleId="enlighter-m3">
    <w:name w:val="enlighter-m3"/>
    <w:basedOn w:val="DefaultParagraphFont"/>
    <w:rsid w:val="00F57661"/>
  </w:style>
  <w:style w:type="character" w:customStyle="1" w:styleId="Heading1Char">
    <w:name w:val="Heading 1 Char"/>
    <w:basedOn w:val="DefaultParagraphFont"/>
    <w:link w:val="Heading1"/>
    <w:rsid w:val="00487121"/>
    <w:rPr>
      <w:rFonts w:asciiTheme="majorHAnsi" w:eastAsiaTheme="majorEastAsia" w:hAnsiTheme="majorHAnsi" w:cstheme="majorBidi"/>
      <w:b/>
      <w:bCs/>
      <w:color w:val="365F91" w:themeColor="accent1" w:themeShade="BF"/>
      <w:sz w:val="28"/>
      <w:szCs w:val="28"/>
      <w:lang w:val="ro-RO" w:eastAsia="ro-RO"/>
    </w:rPr>
  </w:style>
  <w:style w:type="character" w:customStyle="1" w:styleId="ipa">
    <w:name w:val="ipa"/>
    <w:basedOn w:val="DefaultParagraphFont"/>
    <w:rsid w:val="00C706CB"/>
  </w:style>
  <w:style w:type="character" w:styleId="HTMLTypewriter">
    <w:name w:val="HTML Typewriter"/>
    <w:basedOn w:val="DefaultParagraphFont"/>
    <w:uiPriority w:val="99"/>
    <w:unhideWhenUsed/>
    <w:rsid w:val="00783F37"/>
    <w:rPr>
      <w:rFonts w:ascii="Courier New" w:eastAsia="Times New Roman" w:hAnsi="Courier New" w:cs="Courier New"/>
      <w:sz w:val="20"/>
      <w:szCs w:val="20"/>
    </w:rPr>
  </w:style>
  <w:style w:type="character" w:customStyle="1" w:styleId="Heading2Char">
    <w:name w:val="Heading 2 Char"/>
    <w:basedOn w:val="DefaultParagraphFont"/>
    <w:link w:val="Heading2"/>
    <w:semiHidden/>
    <w:rsid w:val="00002D41"/>
    <w:rPr>
      <w:rFonts w:asciiTheme="majorHAnsi" w:eastAsiaTheme="majorEastAsia" w:hAnsiTheme="majorHAnsi" w:cstheme="majorBidi"/>
      <w:b/>
      <w:bCs/>
      <w:color w:val="4F81BD" w:themeColor="accent1"/>
      <w:sz w:val="26"/>
      <w:szCs w:val="26"/>
      <w:lang w:val="ro-RO" w:eastAsia="ro-RO"/>
    </w:rPr>
  </w:style>
  <w:style w:type="paragraph" w:styleId="NoSpacing">
    <w:name w:val="No Spacing"/>
    <w:uiPriority w:val="1"/>
    <w:qFormat/>
    <w:rsid w:val="00CF7B60"/>
    <w:rPr>
      <w:sz w:val="24"/>
      <w:szCs w:val="24"/>
      <w:lang w:val="ro-RO" w:eastAsia="ro-RO"/>
    </w:rPr>
  </w:style>
  <w:style w:type="character" w:customStyle="1" w:styleId="token">
    <w:name w:val="token"/>
    <w:basedOn w:val="DefaultParagraphFont"/>
    <w:rsid w:val="0019378F"/>
  </w:style>
  <w:style w:type="paragraph" w:styleId="BalloonText">
    <w:name w:val="Balloon Text"/>
    <w:basedOn w:val="Normal"/>
    <w:link w:val="BalloonTextChar"/>
    <w:rsid w:val="008B7299"/>
    <w:rPr>
      <w:rFonts w:ascii="Tahoma" w:hAnsi="Tahoma" w:cs="Tahoma"/>
      <w:sz w:val="16"/>
      <w:szCs w:val="16"/>
    </w:rPr>
  </w:style>
  <w:style w:type="character" w:customStyle="1" w:styleId="BalloonTextChar">
    <w:name w:val="Balloon Text Char"/>
    <w:basedOn w:val="DefaultParagraphFont"/>
    <w:link w:val="BalloonText"/>
    <w:rsid w:val="008B7299"/>
    <w:rPr>
      <w:rFonts w:ascii="Tahoma" w:hAnsi="Tahoma" w:cs="Tahoma"/>
      <w:sz w:val="16"/>
      <w:szCs w:val="16"/>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2886">
      <w:bodyDiv w:val="1"/>
      <w:marLeft w:val="0"/>
      <w:marRight w:val="0"/>
      <w:marTop w:val="0"/>
      <w:marBottom w:val="0"/>
      <w:divBdr>
        <w:top w:val="none" w:sz="0" w:space="0" w:color="auto"/>
        <w:left w:val="none" w:sz="0" w:space="0" w:color="auto"/>
        <w:bottom w:val="none" w:sz="0" w:space="0" w:color="auto"/>
        <w:right w:val="none" w:sz="0" w:space="0" w:color="auto"/>
      </w:divBdr>
    </w:div>
    <w:div w:id="27874548">
      <w:bodyDiv w:val="1"/>
      <w:marLeft w:val="0"/>
      <w:marRight w:val="0"/>
      <w:marTop w:val="0"/>
      <w:marBottom w:val="0"/>
      <w:divBdr>
        <w:top w:val="none" w:sz="0" w:space="0" w:color="auto"/>
        <w:left w:val="none" w:sz="0" w:space="0" w:color="auto"/>
        <w:bottom w:val="none" w:sz="0" w:space="0" w:color="auto"/>
        <w:right w:val="none" w:sz="0" w:space="0" w:color="auto"/>
      </w:divBdr>
    </w:div>
    <w:div w:id="49692406">
      <w:bodyDiv w:val="1"/>
      <w:marLeft w:val="0"/>
      <w:marRight w:val="0"/>
      <w:marTop w:val="0"/>
      <w:marBottom w:val="0"/>
      <w:divBdr>
        <w:top w:val="none" w:sz="0" w:space="0" w:color="auto"/>
        <w:left w:val="none" w:sz="0" w:space="0" w:color="auto"/>
        <w:bottom w:val="none" w:sz="0" w:space="0" w:color="auto"/>
        <w:right w:val="none" w:sz="0" w:space="0" w:color="auto"/>
      </w:divBdr>
    </w:div>
    <w:div w:id="107045809">
      <w:bodyDiv w:val="1"/>
      <w:marLeft w:val="0"/>
      <w:marRight w:val="0"/>
      <w:marTop w:val="0"/>
      <w:marBottom w:val="0"/>
      <w:divBdr>
        <w:top w:val="none" w:sz="0" w:space="0" w:color="auto"/>
        <w:left w:val="none" w:sz="0" w:space="0" w:color="auto"/>
        <w:bottom w:val="none" w:sz="0" w:space="0" w:color="auto"/>
        <w:right w:val="none" w:sz="0" w:space="0" w:color="auto"/>
      </w:divBdr>
    </w:div>
    <w:div w:id="300424725">
      <w:bodyDiv w:val="1"/>
      <w:marLeft w:val="0"/>
      <w:marRight w:val="0"/>
      <w:marTop w:val="0"/>
      <w:marBottom w:val="0"/>
      <w:divBdr>
        <w:top w:val="none" w:sz="0" w:space="0" w:color="auto"/>
        <w:left w:val="none" w:sz="0" w:space="0" w:color="auto"/>
        <w:bottom w:val="none" w:sz="0" w:space="0" w:color="auto"/>
        <w:right w:val="none" w:sz="0" w:space="0" w:color="auto"/>
      </w:divBdr>
    </w:div>
    <w:div w:id="304705488">
      <w:bodyDiv w:val="1"/>
      <w:marLeft w:val="0"/>
      <w:marRight w:val="0"/>
      <w:marTop w:val="0"/>
      <w:marBottom w:val="0"/>
      <w:divBdr>
        <w:top w:val="none" w:sz="0" w:space="0" w:color="auto"/>
        <w:left w:val="none" w:sz="0" w:space="0" w:color="auto"/>
        <w:bottom w:val="none" w:sz="0" w:space="0" w:color="auto"/>
        <w:right w:val="none" w:sz="0" w:space="0" w:color="auto"/>
      </w:divBdr>
    </w:div>
    <w:div w:id="312221215">
      <w:bodyDiv w:val="1"/>
      <w:marLeft w:val="0"/>
      <w:marRight w:val="0"/>
      <w:marTop w:val="0"/>
      <w:marBottom w:val="0"/>
      <w:divBdr>
        <w:top w:val="none" w:sz="0" w:space="0" w:color="auto"/>
        <w:left w:val="none" w:sz="0" w:space="0" w:color="auto"/>
        <w:bottom w:val="none" w:sz="0" w:space="0" w:color="auto"/>
        <w:right w:val="none" w:sz="0" w:space="0" w:color="auto"/>
      </w:divBdr>
    </w:div>
    <w:div w:id="338318469">
      <w:bodyDiv w:val="1"/>
      <w:marLeft w:val="0"/>
      <w:marRight w:val="0"/>
      <w:marTop w:val="0"/>
      <w:marBottom w:val="0"/>
      <w:divBdr>
        <w:top w:val="none" w:sz="0" w:space="0" w:color="auto"/>
        <w:left w:val="none" w:sz="0" w:space="0" w:color="auto"/>
        <w:bottom w:val="none" w:sz="0" w:space="0" w:color="auto"/>
        <w:right w:val="none" w:sz="0" w:space="0" w:color="auto"/>
      </w:divBdr>
      <w:divsChild>
        <w:div w:id="1766998214">
          <w:marLeft w:val="0"/>
          <w:marRight w:val="0"/>
          <w:marTop w:val="0"/>
          <w:marBottom w:val="0"/>
          <w:divBdr>
            <w:top w:val="single" w:sz="2" w:space="1" w:color="FFFFFF"/>
            <w:left w:val="single" w:sz="2" w:space="11" w:color="FFFFFF"/>
            <w:bottom w:val="single" w:sz="2" w:space="1" w:color="FFFFFF"/>
            <w:right w:val="single" w:sz="2" w:space="4" w:color="FFFFFF"/>
          </w:divBdr>
          <w:divsChild>
            <w:div w:id="1571965476">
              <w:marLeft w:val="0"/>
              <w:marRight w:val="0"/>
              <w:marTop w:val="0"/>
              <w:marBottom w:val="0"/>
              <w:divBdr>
                <w:top w:val="none" w:sz="0" w:space="0" w:color="auto"/>
                <w:left w:val="none" w:sz="0" w:space="0" w:color="auto"/>
                <w:bottom w:val="none" w:sz="0" w:space="0" w:color="auto"/>
                <w:right w:val="none" w:sz="0" w:space="0" w:color="auto"/>
              </w:divBdr>
            </w:div>
          </w:divsChild>
        </w:div>
        <w:div w:id="793642134">
          <w:marLeft w:val="0"/>
          <w:marRight w:val="0"/>
          <w:marTop w:val="0"/>
          <w:marBottom w:val="0"/>
          <w:divBdr>
            <w:top w:val="single" w:sz="2" w:space="1" w:color="FFFFFF"/>
            <w:left w:val="single" w:sz="36" w:space="11" w:color="E07C19"/>
            <w:bottom w:val="single" w:sz="2" w:space="1" w:color="FFFFFF"/>
            <w:right w:val="single" w:sz="2" w:space="4" w:color="FFFFFF"/>
          </w:divBdr>
          <w:divsChild>
            <w:div w:id="251622489">
              <w:marLeft w:val="0"/>
              <w:marRight w:val="0"/>
              <w:marTop w:val="0"/>
              <w:marBottom w:val="0"/>
              <w:divBdr>
                <w:top w:val="none" w:sz="0" w:space="0" w:color="auto"/>
                <w:left w:val="none" w:sz="0" w:space="0" w:color="auto"/>
                <w:bottom w:val="none" w:sz="0" w:space="0" w:color="auto"/>
                <w:right w:val="none" w:sz="0" w:space="0" w:color="auto"/>
              </w:divBdr>
            </w:div>
          </w:divsChild>
        </w:div>
        <w:div w:id="641152103">
          <w:marLeft w:val="0"/>
          <w:marRight w:val="0"/>
          <w:marTop w:val="0"/>
          <w:marBottom w:val="0"/>
          <w:divBdr>
            <w:top w:val="single" w:sz="2" w:space="1" w:color="FFFFFF"/>
            <w:left w:val="single" w:sz="2" w:space="11" w:color="FFFFFF"/>
            <w:bottom w:val="single" w:sz="2" w:space="1" w:color="FFFFFF"/>
            <w:right w:val="single" w:sz="2" w:space="4" w:color="FFFFFF"/>
          </w:divBdr>
          <w:divsChild>
            <w:div w:id="1866672579">
              <w:marLeft w:val="0"/>
              <w:marRight w:val="0"/>
              <w:marTop w:val="0"/>
              <w:marBottom w:val="0"/>
              <w:divBdr>
                <w:top w:val="none" w:sz="0" w:space="0" w:color="auto"/>
                <w:left w:val="none" w:sz="0" w:space="0" w:color="auto"/>
                <w:bottom w:val="none" w:sz="0" w:space="0" w:color="auto"/>
                <w:right w:val="none" w:sz="0" w:space="0" w:color="auto"/>
              </w:divBdr>
            </w:div>
          </w:divsChild>
        </w:div>
        <w:div w:id="4216534">
          <w:marLeft w:val="0"/>
          <w:marRight w:val="0"/>
          <w:marTop w:val="0"/>
          <w:marBottom w:val="0"/>
          <w:divBdr>
            <w:top w:val="single" w:sz="2" w:space="1" w:color="FFFFFF"/>
            <w:left w:val="single" w:sz="2" w:space="11" w:color="FFFFFF"/>
            <w:bottom w:val="single" w:sz="2" w:space="1" w:color="FFFFFF"/>
            <w:right w:val="single" w:sz="2" w:space="4" w:color="FFFFFF"/>
          </w:divBdr>
          <w:divsChild>
            <w:div w:id="2010936241">
              <w:marLeft w:val="0"/>
              <w:marRight w:val="0"/>
              <w:marTop w:val="0"/>
              <w:marBottom w:val="0"/>
              <w:divBdr>
                <w:top w:val="none" w:sz="0" w:space="0" w:color="auto"/>
                <w:left w:val="none" w:sz="0" w:space="0" w:color="auto"/>
                <w:bottom w:val="none" w:sz="0" w:space="0" w:color="auto"/>
                <w:right w:val="none" w:sz="0" w:space="0" w:color="auto"/>
              </w:divBdr>
            </w:div>
          </w:divsChild>
        </w:div>
        <w:div w:id="639921651">
          <w:marLeft w:val="0"/>
          <w:marRight w:val="0"/>
          <w:marTop w:val="0"/>
          <w:marBottom w:val="0"/>
          <w:divBdr>
            <w:top w:val="single" w:sz="2" w:space="1" w:color="FFFFFF"/>
            <w:left w:val="single" w:sz="2" w:space="11" w:color="FFFFFF"/>
            <w:bottom w:val="single" w:sz="2" w:space="1" w:color="FFFFFF"/>
            <w:right w:val="single" w:sz="2" w:space="4" w:color="FFFFFF"/>
          </w:divBdr>
          <w:divsChild>
            <w:div w:id="1682245186">
              <w:marLeft w:val="0"/>
              <w:marRight w:val="0"/>
              <w:marTop w:val="0"/>
              <w:marBottom w:val="0"/>
              <w:divBdr>
                <w:top w:val="none" w:sz="0" w:space="0" w:color="auto"/>
                <w:left w:val="none" w:sz="0" w:space="0" w:color="auto"/>
                <w:bottom w:val="none" w:sz="0" w:space="0" w:color="auto"/>
                <w:right w:val="none" w:sz="0" w:space="0" w:color="auto"/>
              </w:divBdr>
            </w:div>
          </w:divsChild>
        </w:div>
        <w:div w:id="2018921367">
          <w:marLeft w:val="0"/>
          <w:marRight w:val="0"/>
          <w:marTop w:val="0"/>
          <w:marBottom w:val="0"/>
          <w:divBdr>
            <w:top w:val="single" w:sz="2" w:space="1" w:color="FFFFFF"/>
            <w:left w:val="single" w:sz="2" w:space="11" w:color="FFFFFF"/>
            <w:bottom w:val="single" w:sz="2" w:space="1" w:color="FFFFFF"/>
            <w:right w:val="single" w:sz="2" w:space="4" w:color="FFFFFF"/>
          </w:divBdr>
          <w:divsChild>
            <w:div w:id="821510472">
              <w:marLeft w:val="0"/>
              <w:marRight w:val="0"/>
              <w:marTop w:val="0"/>
              <w:marBottom w:val="0"/>
              <w:divBdr>
                <w:top w:val="none" w:sz="0" w:space="0" w:color="auto"/>
                <w:left w:val="none" w:sz="0" w:space="0" w:color="auto"/>
                <w:bottom w:val="none" w:sz="0" w:space="0" w:color="auto"/>
                <w:right w:val="none" w:sz="0" w:space="0" w:color="auto"/>
              </w:divBdr>
            </w:div>
          </w:divsChild>
        </w:div>
        <w:div w:id="873887382">
          <w:marLeft w:val="0"/>
          <w:marRight w:val="0"/>
          <w:marTop w:val="0"/>
          <w:marBottom w:val="0"/>
          <w:divBdr>
            <w:top w:val="single" w:sz="2" w:space="1" w:color="FFFFFF"/>
            <w:left w:val="single" w:sz="2" w:space="11" w:color="FFFFFF"/>
            <w:bottom w:val="single" w:sz="2" w:space="4" w:color="FFFFFF"/>
            <w:right w:val="single" w:sz="2" w:space="4" w:color="FFFFFF"/>
          </w:divBdr>
          <w:divsChild>
            <w:div w:id="1913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5036">
      <w:bodyDiv w:val="1"/>
      <w:marLeft w:val="0"/>
      <w:marRight w:val="0"/>
      <w:marTop w:val="0"/>
      <w:marBottom w:val="0"/>
      <w:divBdr>
        <w:top w:val="none" w:sz="0" w:space="0" w:color="auto"/>
        <w:left w:val="none" w:sz="0" w:space="0" w:color="auto"/>
        <w:bottom w:val="none" w:sz="0" w:space="0" w:color="auto"/>
        <w:right w:val="none" w:sz="0" w:space="0" w:color="auto"/>
      </w:divBdr>
    </w:div>
    <w:div w:id="415520407">
      <w:bodyDiv w:val="1"/>
      <w:marLeft w:val="0"/>
      <w:marRight w:val="0"/>
      <w:marTop w:val="0"/>
      <w:marBottom w:val="0"/>
      <w:divBdr>
        <w:top w:val="none" w:sz="0" w:space="0" w:color="auto"/>
        <w:left w:val="none" w:sz="0" w:space="0" w:color="auto"/>
        <w:bottom w:val="none" w:sz="0" w:space="0" w:color="auto"/>
        <w:right w:val="none" w:sz="0" w:space="0" w:color="auto"/>
      </w:divBdr>
    </w:div>
    <w:div w:id="422383648">
      <w:bodyDiv w:val="1"/>
      <w:marLeft w:val="0"/>
      <w:marRight w:val="0"/>
      <w:marTop w:val="0"/>
      <w:marBottom w:val="0"/>
      <w:divBdr>
        <w:top w:val="none" w:sz="0" w:space="0" w:color="auto"/>
        <w:left w:val="none" w:sz="0" w:space="0" w:color="auto"/>
        <w:bottom w:val="none" w:sz="0" w:space="0" w:color="auto"/>
        <w:right w:val="none" w:sz="0" w:space="0" w:color="auto"/>
      </w:divBdr>
    </w:div>
    <w:div w:id="431240809">
      <w:bodyDiv w:val="1"/>
      <w:marLeft w:val="0"/>
      <w:marRight w:val="0"/>
      <w:marTop w:val="0"/>
      <w:marBottom w:val="0"/>
      <w:divBdr>
        <w:top w:val="none" w:sz="0" w:space="0" w:color="auto"/>
        <w:left w:val="none" w:sz="0" w:space="0" w:color="auto"/>
        <w:bottom w:val="none" w:sz="0" w:space="0" w:color="auto"/>
        <w:right w:val="none" w:sz="0" w:space="0" w:color="auto"/>
      </w:divBdr>
    </w:div>
    <w:div w:id="497040754">
      <w:bodyDiv w:val="1"/>
      <w:marLeft w:val="0"/>
      <w:marRight w:val="0"/>
      <w:marTop w:val="0"/>
      <w:marBottom w:val="0"/>
      <w:divBdr>
        <w:top w:val="none" w:sz="0" w:space="0" w:color="auto"/>
        <w:left w:val="none" w:sz="0" w:space="0" w:color="auto"/>
        <w:bottom w:val="none" w:sz="0" w:space="0" w:color="auto"/>
        <w:right w:val="none" w:sz="0" w:space="0" w:color="auto"/>
      </w:divBdr>
    </w:div>
    <w:div w:id="520166485">
      <w:bodyDiv w:val="1"/>
      <w:marLeft w:val="0"/>
      <w:marRight w:val="0"/>
      <w:marTop w:val="0"/>
      <w:marBottom w:val="0"/>
      <w:divBdr>
        <w:top w:val="none" w:sz="0" w:space="0" w:color="auto"/>
        <w:left w:val="none" w:sz="0" w:space="0" w:color="auto"/>
        <w:bottom w:val="none" w:sz="0" w:space="0" w:color="auto"/>
        <w:right w:val="none" w:sz="0" w:space="0" w:color="auto"/>
      </w:divBdr>
    </w:div>
    <w:div w:id="621544495">
      <w:bodyDiv w:val="1"/>
      <w:marLeft w:val="0"/>
      <w:marRight w:val="0"/>
      <w:marTop w:val="0"/>
      <w:marBottom w:val="0"/>
      <w:divBdr>
        <w:top w:val="none" w:sz="0" w:space="0" w:color="auto"/>
        <w:left w:val="none" w:sz="0" w:space="0" w:color="auto"/>
        <w:bottom w:val="none" w:sz="0" w:space="0" w:color="auto"/>
        <w:right w:val="none" w:sz="0" w:space="0" w:color="auto"/>
      </w:divBdr>
    </w:div>
    <w:div w:id="638611193">
      <w:bodyDiv w:val="1"/>
      <w:marLeft w:val="0"/>
      <w:marRight w:val="0"/>
      <w:marTop w:val="0"/>
      <w:marBottom w:val="0"/>
      <w:divBdr>
        <w:top w:val="none" w:sz="0" w:space="0" w:color="auto"/>
        <w:left w:val="none" w:sz="0" w:space="0" w:color="auto"/>
        <w:bottom w:val="none" w:sz="0" w:space="0" w:color="auto"/>
        <w:right w:val="none" w:sz="0" w:space="0" w:color="auto"/>
      </w:divBdr>
    </w:div>
    <w:div w:id="642122356">
      <w:bodyDiv w:val="1"/>
      <w:marLeft w:val="0"/>
      <w:marRight w:val="0"/>
      <w:marTop w:val="0"/>
      <w:marBottom w:val="0"/>
      <w:divBdr>
        <w:top w:val="none" w:sz="0" w:space="0" w:color="auto"/>
        <w:left w:val="none" w:sz="0" w:space="0" w:color="auto"/>
        <w:bottom w:val="none" w:sz="0" w:space="0" w:color="auto"/>
        <w:right w:val="none" w:sz="0" w:space="0" w:color="auto"/>
      </w:divBdr>
    </w:div>
    <w:div w:id="684327610">
      <w:bodyDiv w:val="1"/>
      <w:marLeft w:val="0"/>
      <w:marRight w:val="0"/>
      <w:marTop w:val="0"/>
      <w:marBottom w:val="0"/>
      <w:divBdr>
        <w:top w:val="none" w:sz="0" w:space="0" w:color="auto"/>
        <w:left w:val="none" w:sz="0" w:space="0" w:color="auto"/>
        <w:bottom w:val="none" w:sz="0" w:space="0" w:color="auto"/>
        <w:right w:val="none" w:sz="0" w:space="0" w:color="auto"/>
      </w:divBdr>
    </w:div>
    <w:div w:id="722098795">
      <w:bodyDiv w:val="1"/>
      <w:marLeft w:val="0"/>
      <w:marRight w:val="0"/>
      <w:marTop w:val="0"/>
      <w:marBottom w:val="0"/>
      <w:divBdr>
        <w:top w:val="none" w:sz="0" w:space="0" w:color="auto"/>
        <w:left w:val="none" w:sz="0" w:space="0" w:color="auto"/>
        <w:bottom w:val="none" w:sz="0" w:space="0" w:color="auto"/>
        <w:right w:val="none" w:sz="0" w:space="0" w:color="auto"/>
      </w:divBdr>
    </w:div>
    <w:div w:id="747531660">
      <w:bodyDiv w:val="1"/>
      <w:marLeft w:val="0"/>
      <w:marRight w:val="0"/>
      <w:marTop w:val="0"/>
      <w:marBottom w:val="0"/>
      <w:divBdr>
        <w:top w:val="none" w:sz="0" w:space="0" w:color="auto"/>
        <w:left w:val="none" w:sz="0" w:space="0" w:color="auto"/>
        <w:bottom w:val="none" w:sz="0" w:space="0" w:color="auto"/>
        <w:right w:val="none" w:sz="0" w:space="0" w:color="auto"/>
      </w:divBdr>
    </w:div>
    <w:div w:id="777065115">
      <w:bodyDiv w:val="1"/>
      <w:marLeft w:val="0"/>
      <w:marRight w:val="0"/>
      <w:marTop w:val="0"/>
      <w:marBottom w:val="0"/>
      <w:divBdr>
        <w:top w:val="none" w:sz="0" w:space="0" w:color="auto"/>
        <w:left w:val="none" w:sz="0" w:space="0" w:color="auto"/>
        <w:bottom w:val="none" w:sz="0" w:space="0" w:color="auto"/>
        <w:right w:val="none" w:sz="0" w:space="0" w:color="auto"/>
      </w:divBdr>
    </w:div>
    <w:div w:id="777599761">
      <w:bodyDiv w:val="1"/>
      <w:marLeft w:val="0"/>
      <w:marRight w:val="0"/>
      <w:marTop w:val="0"/>
      <w:marBottom w:val="0"/>
      <w:divBdr>
        <w:top w:val="none" w:sz="0" w:space="0" w:color="auto"/>
        <w:left w:val="none" w:sz="0" w:space="0" w:color="auto"/>
        <w:bottom w:val="none" w:sz="0" w:space="0" w:color="auto"/>
        <w:right w:val="none" w:sz="0" w:space="0" w:color="auto"/>
      </w:divBdr>
    </w:div>
    <w:div w:id="782311626">
      <w:bodyDiv w:val="1"/>
      <w:marLeft w:val="0"/>
      <w:marRight w:val="0"/>
      <w:marTop w:val="0"/>
      <w:marBottom w:val="0"/>
      <w:divBdr>
        <w:top w:val="none" w:sz="0" w:space="0" w:color="auto"/>
        <w:left w:val="none" w:sz="0" w:space="0" w:color="auto"/>
        <w:bottom w:val="none" w:sz="0" w:space="0" w:color="auto"/>
        <w:right w:val="none" w:sz="0" w:space="0" w:color="auto"/>
      </w:divBdr>
    </w:div>
    <w:div w:id="830675330">
      <w:bodyDiv w:val="1"/>
      <w:marLeft w:val="0"/>
      <w:marRight w:val="0"/>
      <w:marTop w:val="0"/>
      <w:marBottom w:val="0"/>
      <w:divBdr>
        <w:top w:val="none" w:sz="0" w:space="0" w:color="auto"/>
        <w:left w:val="none" w:sz="0" w:space="0" w:color="auto"/>
        <w:bottom w:val="none" w:sz="0" w:space="0" w:color="auto"/>
        <w:right w:val="none" w:sz="0" w:space="0" w:color="auto"/>
      </w:divBdr>
    </w:div>
    <w:div w:id="836074330">
      <w:bodyDiv w:val="1"/>
      <w:marLeft w:val="0"/>
      <w:marRight w:val="0"/>
      <w:marTop w:val="0"/>
      <w:marBottom w:val="0"/>
      <w:divBdr>
        <w:top w:val="none" w:sz="0" w:space="0" w:color="auto"/>
        <w:left w:val="none" w:sz="0" w:space="0" w:color="auto"/>
        <w:bottom w:val="none" w:sz="0" w:space="0" w:color="auto"/>
        <w:right w:val="none" w:sz="0" w:space="0" w:color="auto"/>
      </w:divBdr>
    </w:div>
    <w:div w:id="919362527">
      <w:bodyDiv w:val="1"/>
      <w:marLeft w:val="0"/>
      <w:marRight w:val="0"/>
      <w:marTop w:val="0"/>
      <w:marBottom w:val="0"/>
      <w:divBdr>
        <w:top w:val="none" w:sz="0" w:space="0" w:color="auto"/>
        <w:left w:val="none" w:sz="0" w:space="0" w:color="auto"/>
        <w:bottom w:val="none" w:sz="0" w:space="0" w:color="auto"/>
        <w:right w:val="none" w:sz="0" w:space="0" w:color="auto"/>
      </w:divBdr>
    </w:div>
    <w:div w:id="972566533">
      <w:bodyDiv w:val="1"/>
      <w:marLeft w:val="0"/>
      <w:marRight w:val="0"/>
      <w:marTop w:val="0"/>
      <w:marBottom w:val="0"/>
      <w:divBdr>
        <w:top w:val="none" w:sz="0" w:space="0" w:color="auto"/>
        <w:left w:val="none" w:sz="0" w:space="0" w:color="auto"/>
        <w:bottom w:val="none" w:sz="0" w:space="0" w:color="auto"/>
        <w:right w:val="none" w:sz="0" w:space="0" w:color="auto"/>
      </w:divBdr>
    </w:div>
    <w:div w:id="999574669">
      <w:bodyDiv w:val="1"/>
      <w:marLeft w:val="0"/>
      <w:marRight w:val="0"/>
      <w:marTop w:val="0"/>
      <w:marBottom w:val="0"/>
      <w:divBdr>
        <w:top w:val="none" w:sz="0" w:space="0" w:color="auto"/>
        <w:left w:val="none" w:sz="0" w:space="0" w:color="auto"/>
        <w:bottom w:val="none" w:sz="0" w:space="0" w:color="auto"/>
        <w:right w:val="none" w:sz="0" w:space="0" w:color="auto"/>
      </w:divBdr>
    </w:div>
    <w:div w:id="1011027261">
      <w:bodyDiv w:val="1"/>
      <w:marLeft w:val="0"/>
      <w:marRight w:val="0"/>
      <w:marTop w:val="0"/>
      <w:marBottom w:val="0"/>
      <w:divBdr>
        <w:top w:val="none" w:sz="0" w:space="0" w:color="auto"/>
        <w:left w:val="none" w:sz="0" w:space="0" w:color="auto"/>
        <w:bottom w:val="none" w:sz="0" w:space="0" w:color="auto"/>
        <w:right w:val="none" w:sz="0" w:space="0" w:color="auto"/>
      </w:divBdr>
    </w:div>
    <w:div w:id="1015033148">
      <w:bodyDiv w:val="1"/>
      <w:marLeft w:val="0"/>
      <w:marRight w:val="0"/>
      <w:marTop w:val="0"/>
      <w:marBottom w:val="0"/>
      <w:divBdr>
        <w:top w:val="none" w:sz="0" w:space="0" w:color="auto"/>
        <w:left w:val="none" w:sz="0" w:space="0" w:color="auto"/>
        <w:bottom w:val="none" w:sz="0" w:space="0" w:color="auto"/>
        <w:right w:val="none" w:sz="0" w:space="0" w:color="auto"/>
      </w:divBdr>
    </w:div>
    <w:div w:id="1098330601">
      <w:bodyDiv w:val="1"/>
      <w:marLeft w:val="0"/>
      <w:marRight w:val="0"/>
      <w:marTop w:val="0"/>
      <w:marBottom w:val="0"/>
      <w:divBdr>
        <w:top w:val="none" w:sz="0" w:space="0" w:color="auto"/>
        <w:left w:val="none" w:sz="0" w:space="0" w:color="auto"/>
        <w:bottom w:val="none" w:sz="0" w:space="0" w:color="auto"/>
        <w:right w:val="none" w:sz="0" w:space="0" w:color="auto"/>
      </w:divBdr>
    </w:div>
    <w:div w:id="1120537149">
      <w:bodyDiv w:val="1"/>
      <w:marLeft w:val="0"/>
      <w:marRight w:val="0"/>
      <w:marTop w:val="0"/>
      <w:marBottom w:val="0"/>
      <w:divBdr>
        <w:top w:val="none" w:sz="0" w:space="0" w:color="auto"/>
        <w:left w:val="none" w:sz="0" w:space="0" w:color="auto"/>
        <w:bottom w:val="none" w:sz="0" w:space="0" w:color="auto"/>
        <w:right w:val="none" w:sz="0" w:space="0" w:color="auto"/>
      </w:divBdr>
    </w:div>
    <w:div w:id="1148126770">
      <w:bodyDiv w:val="1"/>
      <w:marLeft w:val="0"/>
      <w:marRight w:val="0"/>
      <w:marTop w:val="0"/>
      <w:marBottom w:val="0"/>
      <w:divBdr>
        <w:top w:val="none" w:sz="0" w:space="0" w:color="auto"/>
        <w:left w:val="none" w:sz="0" w:space="0" w:color="auto"/>
        <w:bottom w:val="none" w:sz="0" w:space="0" w:color="auto"/>
        <w:right w:val="none" w:sz="0" w:space="0" w:color="auto"/>
      </w:divBdr>
    </w:div>
    <w:div w:id="1150634238">
      <w:bodyDiv w:val="1"/>
      <w:marLeft w:val="0"/>
      <w:marRight w:val="0"/>
      <w:marTop w:val="0"/>
      <w:marBottom w:val="0"/>
      <w:divBdr>
        <w:top w:val="none" w:sz="0" w:space="0" w:color="auto"/>
        <w:left w:val="none" w:sz="0" w:space="0" w:color="auto"/>
        <w:bottom w:val="none" w:sz="0" w:space="0" w:color="auto"/>
        <w:right w:val="none" w:sz="0" w:space="0" w:color="auto"/>
      </w:divBdr>
    </w:div>
    <w:div w:id="1210537611">
      <w:bodyDiv w:val="1"/>
      <w:marLeft w:val="0"/>
      <w:marRight w:val="0"/>
      <w:marTop w:val="0"/>
      <w:marBottom w:val="0"/>
      <w:divBdr>
        <w:top w:val="none" w:sz="0" w:space="0" w:color="auto"/>
        <w:left w:val="none" w:sz="0" w:space="0" w:color="auto"/>
        <w:bottom w:val="none" w:sz="0" w:space="0" w:color="auto"/>
        <w:right w:val="none" w:sz="0" w:space="0" w:color="auto"/>
      </w:divBdr>
    </w:div>
    <w:div w:id="1239750404">
      <w:bodyDiv w:val="1"/>
      <w:marLeft w:val="0"/>
      <w:marRight w:val="0"/>
      <w:marTop w:val="0"/>
      <w:marBottom w:val="0"/>
      <w:divBdr>
        <w:top w:val="none" w:sz="0" w:space="0" w:color="auto"/>
        <w:left w:val="none" w:sz="0" w:space="0" w:color="auto"/>
        <w:bottom w:val="none" w:sz="0" w:space="0" w:color="auto"/>
        <w:right w:val="none" w:sz="0" w:space="0" w:color="auto"/>
      </w:divBdr>
    </w:div>
    <w:div w:id="1244028246">
      <w:bodyDiv w:val="1"/>
      <w:marLeft w:val="0"/>
      <w:marRight w:val="0"/>
      <w:marTop w:val="0"/>
      <w:marBottom w:val="0"/>
      <w:divBdr>
        <w:top w:val="none" w:sz="0" w:space="0" w:color="auto"/>
        <w:left w:val="none" w:sz="0" w:space="0" w:color="auto"/>
        <w:bottom w:val="none" w:sz="0" w:space="0" w:color="auto"/>
        <w:right w:val="none" w:sz="0" w:space="0" w:color="auto"/>
      </w:divBdr>
    </w:div>
    <w:div w:id="1286280320">
      <w:bodyDiv w:val="1"/>
      <w:marLeft w:val="0"/>
      <w:marRight w:val="0"/>
      <w:marTop w:val="0"/>
      <w:marBottom w:val="0"/>
      <w:divBdr>
        <w:top w:val="none" w:sz="0" w:space="0" w:color="auto"/>
        <w:left w:val="none" w:sz="0" w:space="0" w:color="auto"/>
        <w:bottom w:val="none" w:sz="0" w:space="0" w:color="auto"/>
        <w:right w:val="none" w:sz="0" w:space="0" w:color="auto"/>
      </w:divBdr>
    </w:div>
    <w:div w:id="1408072054">
      <w:bodyDiv w:val="1"/>
      <w:marLeft w:val="0"/>
      <w:marRight w:val="0"/>
      <w:marTop w:val="0"/>
      <w:marBottom w:val="0"/>
      <w:divBdr>
        <w:top w:val="none" w:sz="0" w:space="0" w:color="auto"/>
        <w:left w:val="none" w:sz="0" w:space="0" w:color="auto"/>
        <w:bottom w:val="none" w:sz="0" w:space="0" w:color="auto"/>
        <w:right w:val="none" w:sz="0" w:space="0" w:color="auto"/>
      </w:divBdr>
    </w:div>
    <w:div w:id="1440567750">
      <w:bodyDiv w:val="1"/>
      <w:marLeft w:val="0"/>
      <w:marRight w:val="0"/>
      <w:marTop w:val="0"/>
      <w:marBottom w:val="0"/>
      <w:divBdr>
        <w:top w:val="none" w:sz="0" w:space="0" w:color="auto"/>
        <w:left w:val="none" w:sz="0" w:space="0" w:color="auto"/>
        <w:bottom w:val="none" w:sz="0" w:space="0" w:color="auto"/>
        <w:right w:val="none" w:sz="0" w:space="0" w:color="auto"/>
      </w:divBdr>
    </w:div>
    <w:div w:id="1467116587">
      <w:bodyDiv w:val="1"/>
      <w:marLeft w:val="0"/>
      <w:marRight w:val="0"/>
      <w:marTop w:val="0"/>
      <w:marBottom w:val="0"/>
      <w:divBdr>
        <w:top w:val="none" w:sz="0" w:space="0" w:color="auto"/>
        <w:left w:val="none" w:sz="0" w:space="0" w:color="auto"/>
        <w:bottom w:val="none" w:sz="0" w:space="0" w:color="auto"/>
        <w:right w:val="none" w:sz="0" w:space="0" w:color="auto"/>
      </w:divBdr>
      <w:divsChild>
        <w:div w:id="351888">
          <w:blockQuote w:val="1"/>
          <w:marLeft w:val="720"/>
          <w:marRight w:val="720"/>
          <w:marTop w:val="100"/>
          <w:marBottom w:val="100"/>
          <w:divBdr>
            <w:top w:val="none" w:sz="0" w:space="0" w:color="auto"/>
            <w:left w:val="single" w:sz="36" w:space="0" w:color="7A7A7A"/>
            <w:bottom w:val="none" w:sz="0" w:space="0" w:color="auto"/>
            <w:right w:val="none" w:sz="0" w:space="0" w:color="auto"/>
          </w:divBdr>
        </w:div>
      </w:divsChild>
    </w:div>
    <w:div w:id="1478957484">
      <w:bodyDiv w:val="1"/>
      <w:marLeft w:val="0"/>
      <w:marRight w:val="0"/>
      <w:marTop w:val="0"/>
      <w:marBottom w:val="0"/>
      <w:divBdr>
        <w:top w:val="none" w:sz="0" w:space="0" w:color="auto"/>
        <w:left w:val="none" w:sz="0" w:space="0" w:color="auto"/>
        <w:bottom w:val="none" w:sz="0" w:space="0" w:color="auto"/>
        <w:right w:val="none" w:sz="0" w:space="0" w:color="auto"/>
      </w:divBdr>
    </w:div>
    <w:div w:id="1480800848">
      <w:bodyDiv w:val="1"/>
      <w:marLeft w:val="0"/>
      <w:marRight w:val="0"/>
      <w:marTop w:val="0"/>
      <w:marBottom w:val="0"/>
      <w:divBdr>
        <w:top w:val="none" w:sz="0" w:space="0" w:color="auto"/>
        <w:left w:val="none" w:sz="0" w:space="0" w:color="auto"/>
        <w:bottom w:val="none" w:sz="0" w:space="0" w:color="auto"/>
        <w:right w:val="none" w:sz="0" w:space="0" w:color="auto"/>
      </w:divBdr>
    </w:div>
    <w:div w:id="1506704551">
      <w:bodyDiv w:val="1"/>
      <w:marLeft w:val="0"/>
      <w:marRight w:val="0"/>
      <w:marTop w:val="0"/>
      <w:marBottom w:val="0"/>
      <w:divBdr>
        <w:top w:val="none" w:sz="0" w:space="0" w:color="auto"/>
        <w:left w:val="none" w:sz="0" w:space="0" w:color="auto"/>
        <w:bottom w:val="none" w:sz="0" w:space="0" w:color="auto"/>
        <w:right w:val="none" w:sz="0" w:space="0" w:color="auto"/>
      </w:divBdr>
    </w:div>
    <w:div w:id="1518928201">
      <w:bodyDiv w:val="1"/>
      <w:marLeft w:val="0"/>
      <w:marRight w:val="0"/>
      <w:marTop w:val="0"/>
      <w:marBottom w:val="0"/>
      <w:divBdr>
        <w:top w:val="none" w:sz="0" w:space="0" w:color="auto"/>
        <w:left w:val="none" w:sz="0" w:space="0" w:color="auto"/>
        <w:bottom w:val="none" w:sz="0" w:space="0" w:color="auto"/>
        <w:right w:val="none" w:sz="0" w:space="0" w:color="auto"/>
      </w:divBdr>
    </w:div>
    <w:div w:id="1578174706">
      <w:bodyDiv w:val="1"/>
      <w:marLeft w:val="0"/>
      <w:marRight w:val="0"/>
      <w:marTop w:val="0"/>
      <w:marBottom w:val="0"/>
      <w:divBdr>
        <w:top w:val="none" w:sz="0" w:space="0" w:color="auto"/>
        <w:left w:val="none" w:sz="0" w:space="0" w:color="auto"/>
        <w:bottom w:val="none" w:sz="0" w:space="0" w:color="auto"/>
        <w:right w:val="none" w:sz="0" w:space="0" w:color="auto"/>
      </w:divBdr>
    </w:div>
    <w:div w:id="1586956405">
      <w:bodyDiv w:val="1"/>
      <w:marLeft w:val="0"/>
      <w:marRight w:val="0"/>
      <w:marTop w:val="0"/>
      <w:marBottom w:val="0"/>
      <w:divBdr>
        <w:top w:val="none" w:sz="0" w:space="0" w:color="auto"/>
        <w:left w:val="none" w:sz="0" w:space="0" w:color="auto"/>
        <w:bottom w:val="none" w:sz="0" w:space="0" w:color="auto"/>
        <w:right w:val="none" w:sz="0" w:space="0" w:color="auto"/>
      </w:divBdr>
      <w:divsChild>
        <w:div w:id="211356390">
          <w:marLeft w:val="0"/>
          <w:marRight w:val="0"/>
          <w:marTop w:val="0"/>
          <w:marBottom w:val="0"/>
          <w:divBdr>
            <w:top w:val="none" w:sz="0" w:space="0" w:color="auto"/>
            <w:left w:val="none" w:sz="0" w:space="0" w:color="auto"/>
            <w:bottom w:val="none" w:sz="0" w:space="0" w:color="auto"/>
            <w:right w:val="none" w:sz="0" w:space="0" w:color="auto"/>
          </w:divBdr>
        </w:div>
      </w:divsChild>
    </w:div>
    <w:div w:id="1704943380">
      <w:bodyDiv w:val="1"/>
      <w:marLeft w:val="0"/>
      <w:marRight w:val="0"/>
      <w:marTop w:val="0"/>
      <w:marBottom w:val="0"/>
      <w:divBdr>
        <w:top w:val="none" w:sz="0" w:space="0" w:color="auto"/>
        <w:left w:val="none" w:sz="0" w:space="0" w:color="auto"/>
        <w:bottom w:val="none" w:sz="0" w:space="0" w:color="auto"/>
        <w:right w:val="none" w:sz="0" w:space="0" w:color="auto"/>
      </w:divBdr>
    </w:div>
    <w:div w:id="1762332302">
      <w:bodyDiv w:val="1"/>
      <w:marLeft w:val="0"/>
      <w:marRight w:val="0"/>
      <w:marTop w:val="0"/>
      <w:marBottom w:val="0"/>
      <w:divBdr>
        <w:top w:val="none" w:sz="0" w:space="0" w:color="auto"/>
        <w:left w:val="none" w:sz="0" w:space="0" w:color="auto"/>
        <w:bottom w:val="none" w:sz="0" w:space="0" w:color="auto"/>
        <w:right w:val="none" w:sz="0" w:space="0" w:color="auto"/>
      </w:divBdr>
    </w:div>
    <w:div w:id="1773357176">
      <w:bodyDiv w:val="1"/>
      <w:marLeft w:val="0"/>
      <w:marRight w:val="0"/>
      <w:marTop w:val="0"/>
      <w:marBottom w:val="0"/>
      <w:divBdr>
        <w:top w:val="none" w:sz="0" w:space="0" w:color="auto"/>
        <w:left w:val="none" w:sz="0" w:space="0" w:color="auto"/>
        <w:bottom w:val="none" w:sz="0" w:space="0" w:color="auto"/>
        <w:right w:val="none" w:sz="0" w:space="0" w:color="auto"/>
      </w:divBdr>
    </w:div>
    <w:div w:id="1776174561">
      <w:bodyDiv w:val="1"/>
      <w:marLeft w:val="0"/>
      <w:marRight w:val="0"/>
      <w:marTop w:val="0"/>
      <w:marBottom w:val="0"/>
      <w:divBdr>
        <w:top w:val="none" w:sz="0" w:space="0" w:color="auto"/>
        <w:left w:val="none" w:sz="0" w:space="0" w:color="auto"/>
        <w:bottom w:val="none" w:sz="0" w:space="0" w:color="auto"/>
        <w:right w:val="none" w:sz="0" w:space="0" w:color="auto"/>
      </w:divBdr>
    </w:div>
    <w:div w:id="1855730576">
      <w:bodyDiv w:val="1"/>
      <w:marLeft w:val="0"/>
      <w:marRight w:val="0"/>
      <w:marTop w:val="0"/>
      <w:marBottom w:val="0"/>
      <w:divBdr>
        <w:top w:val="none" w:sz="0" w:space="0" w:color="auto"/>
        <w:left w:val="none" w:sz="0" w:space="0" w:color="auto"/>
        <w:bottom w:val="none" w:sz="0" w:space="0" w:color="auto"/>
        <w:right w:val="none" w:sz="0" w:space="0" w:color="auto"/>
      </w:divBdr>
    </w:div>
    <w:div w:id="1892572980">
      <w:bodyDiv w:val="1"/>
      <w:marLeft w:val="0"/>
      <w:marRight w:val="0"/>
      <w:marTop w:val="0"/>
      <w:marBottom w:val="0"/>
      <w:divBdr>
        <w:top w:val="none" w:sz="0" w:space="0" w:color="auto"/>
        <w:left w:val="none" w:sz="0" w:space="0" w:color="auto"/>
        <w:bottom w:val="none" w:sz="0" w:space="0" w:color="auto"/>
        <w:right w:val="none" w:sz="0" w:space="0" w:color="auto"/>
      </w:divBdr>
    </w:div>
    <w:div w:id="1893885231">
      <w:bodyDiv w:val="1"/>
      <w:marLeft w:val="0"/>
      <w:marRight w:val="0"/>
      <w:marTop w:val="0"/>
      <w:marBottom w:val="0"/>
      <w:divBdr>
        <w:top w:val="none" w:sz="0" w:space="0" w:color="auto"/>
        <w:left w:val="none" w:sz="0" w:space="0" w:color="auto"/>
        <w:bottom w:val="none" w:sz="0" w:space="0" w:color="auto"/>
        <w:right w:val="none" w:sz="0" w:space="0" w:color="auto"/>
      </w:divBdr>
    </w:div>
    <w:div w:id="1910730408">
      <w:bodyDiv w:val="1"/>
      <w:marLeft w:val="0"/>
      <w:marRight w:val="0"/>
      <w:marTop w:val="0"/>
      <w:marBottom w:val="0"/>
      <w:divBdr>
        <w:top w:val="none" w:sz="0" w:space="0" w:color="auto"/>
        <w:left w:val="none" w:sz="0" w:space="0" w:color="auto"/>
        <w:bottom w:val="none" w:sz="0" w:space="0" w:color="auto"/>
        <w:right w:val="none" w:sz="0" w:space="0" w:color="auto"/>
      </w:divBdr>
    </w:div>
    <w:div w:id="1926262414">
      <w:bodyDiv w:val="1"/>
      <w:marLeft w:val="0"/>
      <w:marRight w:val="0"/>
      <w:marTop w:val="0"/>
      <w:marBottom w:val="0"/>
      <w:divBdr>
        <w:top w:val="none" w:sz="0" w:space="0" w:color="auto"/>
        <w:left w:val="none" w:sz="0" w:space="0" w:color="auto"/>
        <w:bottom w:val="none" w:sz="0" w:space="0" w:color="auto"/>
        <w:right w:val="none" w:sz="0" w:space="0" w:color="auto"/>
      </w:divBdr>
    </w:div>
    <w:div w:id="1935743164">
      <w:bodyDiv w:val="1"/>
      <w:marLeft w:val="0"/>
      <w:marRight w:val="0"/>
      <w:marTop w:val="0"/>
      <w:marBottom w:val="0"/>
      <w:divBdr>
        <w:top w:val="none" w:sz="0" w:space="0" w:color="auto"/>
        <w:left w:val="none" w:sz="0" w:space="0" w:color="auto"/>
        <w:bottom w:val="none" w:sz="0" w:space="0" w:color="auto"/>
        <w:right w:val="none" w:sz="0" w:space="0" w:color="auto"/>
      </w:divBdr>
    </w:div>
    <w:div w:id="1974870913">
      <w:bodyDiv w:val="1"/>
      <w:marLeft w:val="0"/>
      <w:marRight w:val="0"/>
      <w:marTop w:val="0"/>
      <w:marBottom w:val="0"/>
      <w:divBdr>
        <w:top w:val="none" w:sz="0" w:space="0" w:color="auto"/>
        <w:left w:val="none" w:sz="0" w:space="0" w:color="auto"/>
        <w:bottom w:val="none" w:sz="0" w:space="0" w:color="auto"/>
        <w:right w:val="none" w:sz="0" w:space="0" w:color="auto"/>
      </w:divBdr>
    </w:div>
    <w:div w:id="1979606154">
      <w:bodyDiv w:val="1"/>
      <w:marLeft w:val="0"/>
      <w:marRight w:val="0"/>
      <w:marTop w:val="0"/>
      <w:marBottom w:val="0"/>
      <w:divBdr>
        <w:top w:val="none" w:sz="0" w:space="0" w:color="auto"/>
        <w:left w:val="none" w:sz="0" w:space="0" w:color="auto"/>
        <w:bottom w:val="none" w:sz="0" w:space="0" w:color="auto"/>
        <w:right w:val="none" w:sz="0" w:space="0" w:color="auto"/>
      </w:divBdr>
    </w:div>
    <w:div w:id="2058309741">
      <w:bodyDiv w:val="1"/>
      <w:marLeft w:val="0"/>
      <w:marRight w:val="0"/>
      <w:marTop w:val="0"/>
      <w:marBottom w:val="0"/>
      <w:divBdr>
        <w:top w:val="none" w:sz="0" w:space="0" w:color="auto"/>
        <w:left w:val="none" w:sz="0" w:space="0" w:color="auto"/>
        <w:bottom w:val="none" w:sz="0" w:space="0" w:color="auto"/>
        <w:right w:val="none" w:sz="0" w:space="0" w:color="auto"/>
      </w:divBdr>
    </w:div>
    <w:div w:id="2090302966">
      <w:bodyDiv w:val="1"/>
      <w:marLeft w:val="0"/>
      <w:marRight w:val="0"/>
      <w:marTop w:val="0"/>
      <w:marBottom w:val="0"/>
      <w:divBdr>
        <w:top w:val="none" w:sz="0" w:space="0" w:color="auto"/>
        <w:left w:val="none" w:sz="0" w:space="0" w:color="auto"/>
        <w:bottom w:val="none" w:sz="0" w:space="0" w:color="auto"/>
        <w:right w:val="none" w:sz="0" w:space="0" w:color="auto"/>
      </w:divBdr>
    </w:div>
    <w:div w:id="2121145804">
      <w:bodyDiv w:val="1"/>
      <w:marLeft w:val="0"/>
      <w:marRight w:val="0"/>
      <w:marTop w:val="0"/>
      <w:marBottom w:val="0"/>
      <w:divBdr>
        <w:top w:val="none" w:sz="0" w:space="0" w:color="auto"/>
        <w:left w:val="none" w:sz="0" w:space="0" w:color="auto"/>
        <w:bottom w:val="none" w:sz="0" w:space="0" w:color="auto"/>
        <w:right w:val="none" w:sz="0" w:space="0" w:color="auto"/>
      </w:divBdr>
    </w:div>
    <w:div w:id="212653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ee_and_open-source" TargetMode="External"/><Relationship Id="rId13" Type="http://schemas.openxmlformats.org/officeDocument/2006/relationships/hyperlink" Target="https://en.wikipedia.org/wiki/Apache_Tomcat" TargetMode="External"/><Relationship Id="rId18" Type="http://schemas.openxmlformats.org/officeDocument/2006/relationships/hyperlink" Target="https://en.wikipedia.org/wiki/Apache_License_2.0" TargetMode="External"/><Relationship Id="rId26" Type="http://schemas.openxmlformats.org/officeDocument/2006/relationships/hyperlink" Target="https://learn-it-with-examples.com/development/java/web-tier/java-jsp-example.html" TargetMode="External"/><Relationship Id="rId3" Type="http://schemas.microsoft.com/office/2007/relationships/stylesWithEffects" Target="stylesWithEffects.xml"/><Relationship Id="rId21" Type="http://schemas.openxmlformats.org/officeDocument/2006/relationships/hyperlink" Target="http://www.thymeleaf.org/" TargetMode="External"/><Relationship Id="rId7" Type="http://schemas.openxmlformats.org/officeDocument/2006/relationships/hyperlink" Target="https://gist.github.com/hofmannsven/9164408" TargetMode="External"/><Relationship Id="rId12" Type="http://schemas.openxmlformats.org/officeDocument/2006/relationships/hyperlink" Target="https://en.wikipedia.org/wiki/Apache_Software_Foundation" TargetMode="External"/><Relationship Id="rId17" Type="http://schemas.openxmlformats.org/officeDocument/2006/relationships/hyperlink" Target="https://en.wikipedia.org/wiki/Open-source_software" TargetMode="External"/><Relationship Id="rId25" Type="http://schemas.openxmlformats.org/officeDocument/2006/relationships/hyperlink" Target="https://learn-it-with-examples.com/development/java/web-tier/java-jsf-example.html" TargetMode="External"/><Relationship Id="rId2" Type="http://schemas.openxmlformats.org/officeDocument/2006/relationships/styles" Target="styles.xml"/><Relationship Id="rId16" Type="http://schemas.openxmlformats.org/officeDocument/2006/relationships/hyperlink" Target="https://wiki.apache.org/tomcat/Specifications" TargetMode="External"/><Relationship Id="rId20" Type="http://schemas.openxmlformats.org/officeDocument/2006/relationships/hyperlink" Target="https://www.amitph.com/spring-data-jpa-query-methods/" TargetMode="External"/><Relationship Id="rId29" Type="http://schemas.openxmlformats.org/officeDocument/2006/relationships/hyperlink" Target="https://lvivity.com/contact" TargetMode="External"/><Relationship Id="rId1" Type="http://schemas.openxmlformats.org/officeDocument/2006/relationships/numbering" Target="numbering.xml"/><Relationship Id="rId6" Type="http://schemas.openxmlformats.org/officeDocument/2006/relationships/hyperlink" Target="https://maven.apache.org/install.html" TargetMode="External"/><Relationship Id="rId11" Type="http://schemas.openxmlformats.org/officeDocument/2006/relationships/hyperlink" Target="https://en.wikipedia.org/wiki/Apache_License"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n.wikipedia.org/wiki/Hypermedia" TargetMode="External"/><Relationship Id="rId23" Type="http://schemas.openxmlformats.org/officeDocument/2006/relationships/hyperlink" Target="https://www.w3schools.com/TAGs/tag_td.asp" TargetMode="External"/><Relationship Id="rId28" Type="http://schemas.openxmlformats.org/officeDocument/2006/relationships/hyperlink" Target="https://learn-it-with-examples.com/development/html-css-javascript/angular/angular-hello-world-example.html" TargetMode="External"/><Relationship Id="rId10" Type="http://schemas.openxmlformats.org/officeDocument/2006/relationships/hyperlink" Target="https://en.wikipedia.org/wiki/Web_server" TargetMode="External"/><Relationship Id="rId19" Type="http://schemas.openxmlformats.org/officeDocument/2006/relationships/hyperlink" Target="https://www.amitph.com/spring-data-jpa-query-method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Cross-platform" TargetMode="External"/><Relationship Id="rId14" Type="http://schemas.openxmlformats.org/officeDocument/2006/relationships/hyperlink" Target="https://en.wikipedia.org/wiki/Representational_state_transfer" TargetMode="External"/><Relationship Id="rId22" Type="http://schemas.openxmlformats.org/officeDocument/2006/relationships/hyperlink" Target="https://stackpath.bootstrapcdn.com/bootstrap/4.1.3/css/bootstrap.min.css" TargetMode="External"/><Relationship Id="rId27" Type="http://schemas.openxmlformats.org/officeDocument/2006/relationships/hyperlink" Target="https://learn-it-with-examples.com/development/java/web-tier/java-servlet-exampl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1971</TotalTime>
  <Pages>18</Pages>
  <Words>4722</Words>
  <Characters>26921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Grigorescu</dc:creator>
  <cp:keywords/>
  <dc:description/>
  <cp:lastModifiedBy>Radu Grigorescu</cp:lastModifiedBy>
  <cp:revision>63</cp:revision>
  <dcterms:created xsi:type="dcterms:W3CDTF">2021-04-12T13:24:00Z</dcterms:created>
  <dcterms:modified xsi:type="dcterms:W3CDTF">2022-02-13T12:27:00Z</dcterms:modified>
</cp:coreProperties>
</file>